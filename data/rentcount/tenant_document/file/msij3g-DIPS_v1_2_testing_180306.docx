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EE876" w14:textId="6F2530CB" w:rsidR="00E72744" w:rsidRDefault="00E72744" w:rsidP="00E72744">
      <w:pPr>
        <w:pStyle w:val="CommentText"/>
        <w:numPr>
          <w:ilvl w:val="0"/>
          <w:numId w:val="12"/>
        </w:numPr>
      </w:pPr>
      <w:r>
        <w:t xml:space="preserve">Text highlighted in </w:t>
      </w:r>
      <w:r w:rsidRPr="00ED14DD">
        <w:rPr>
          <w:highlight w:val="yellow"/>
        </w:rPr>
        <w:t>yellow</w:t>
      </w:r>
      <w:r>
        <w:t xml:space="preserve"> to </w:t>
      </w:r>
      <w:r w:rsidR="00191822">
        <w:t xml:space="preserve">be done by </w:t>
      </w:r>
      <w:r>
        <w:t>Prakash</w:t>
      </w:r>
    </w:p>
    <w:p w14:paraId="5BD8B907" w14:textId="77777777" w:rsidR="00E72744" w:rsidRDefault="00E72744" w:rsidP="00E72744">
      <w:pPr>
        <w:pStyle w:val="CommentText"/>
        <w:numPr>
          <w:ilvl w:val="0"/>
          <w:numId w:val="12"/>
        </w:numPr>
      </w:pPr>
      <w:r>
        <w:t xml:space="preserve">Text highlighted in </w:t>
      </w:r>
      <w:r w:rsidRPr="00ED14DD">
        <w:rPr>
          <w:highlight w:val="green"/>
        </w:rPr>
        <w:t>green</w:t>
      </w:r>
      <w:r>
        <w:t xml:space="preserve"> still to be done by Marc/Arnaud</w:t>
      </w:r>
    </w:p>
    <w:p w14:paraId="4C752646" w14:textId="2F238393" w:rsidR="00E72744" w:rsidRDefault="00E72744" w:rsidP="00FE235A">
      <w:pPr>
        <w:pStyle w:val="PlainText"/>
        <w:numPr>
          <w:ilvl w:val="0"/>
          <w:numId w:val="12"/>
        </w:numPr>
        <w:spacing w:before="0" w:beforeAutospacing="0" w:after="120" w:afterAutospacing="0"/>
      </w:pPr>
      <w:r>
        <w:t xml:space="preserve">Text highlighted in </w:t>
      </w:r>
      <w:r w:rsidRPr="00ED14DD">
        <w:rPr>
          <w:highlight w:val="lightGray"/>
        </w:rPr>
        <w:t>grey</w:t>
      </w:r>
      <w:r>
        <w:t xml:space="preserve"> moved to next version v1.3</w:t>
      </w:r>
    </w:p>
    <w:sdt>
      <w:sdtPr>
        <w:rPr>
          <w:rFonts w:ascii="Calibri" w:eastAsiaTheme="minorHAnsi" w:hAnsi="Calibri" w:cs="Calibri"/>
          <w:color w:val="auto"/>
          <w:sz w:val="22"/>
          <w:szCs w:val="22"/>
          <w:lang w:val="en-GB" w:eastAsia="en-GB"/>
        </w:rPr>
        <w:id w:val="2072076337"/>
        <w:docPartObj>
          <w:docPartGallery w:val="Table of Contents"/>
          <w:docPartUnique/>
        </w:docPartObj>
      </w:sdtPr>
      <w:sdtEndPr>
        <w:rPr>
          <w:b/>
          <w:bCs/>
          <w:noProof/>
        </w:rPr>
      </w:sdtEndPr>
      <w:sdtContent>
        <w:bookmarkStart w:id="0" w:name="_GoBack" w:displacedByCustomXml="prev"/>
        <w:bookmarkEnd w:id="0" w:displacedByCustomXml="prev"/>
        <w:p w14:paraId="4F358486" w14:textId="6F161BF9" w:rsidR="00A567D7" w:rsidRPr="00FE235A" w:rsidRDefault="00A567D7">
          <w:pPr>
            <w:pStyle w:val="TOCHeading"/>
            <w:rPr>
              <w:sz w:val="2"/>
              <w:szCs w:val="2"/>
            </w:rPr>
          </w:pPr>
        </w:p>
        <w:p w14:paraId="3A59AE40" w14:textId="6EBA2904" w:rsidR="00DF64FB" w:rsidRDefault="00A567D7">
          <w:pPr>
            <w:pStyle w:val="TOC1"/>
            <w:tabs>
              <w:tab w:val="left" w:pos="440"/>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8095634" w:history="1">
            <w:r w:rsidR="00DF64FB" w:rsidRPr="00583B4B">
              <w:rPr>
                <w:rStyle w:val="Hyperlink"/>
                <w:noProof/>
              </w:rPr>
              <w:t>1</w:t>
            </w:r>
            <w:r w:rsidR="00DF64FB">
              <w:rPr>
                <w:rFonts w:asciiTheme="minorHAnsi" w:eastAsiaTheme="minorEastAsia" w:hAnsiTheme="minorHAnsi" w:cstheme="minorBidi"/>
                <w:noProof/>
              </w:rPr>
              <w:tab/>
            </w:r>
            <w:r w:rsidR="00DF64FB" w:rsidRPr="00583B4B">
              <w:rPr>
                <w:rStyle w:val="Hyperlink"/>
                <w:noProof/>
              </w:rPr>
              <w:t>General</w:t>
            </w:r>
            <w:r w:rsidR="00DF64FB">
              <w:rPr>
                <w:noProof/>
                <w:webHidden/>
              </w:rPr>
              <w:tab/>
            </w:r>
            <w:r w:rsidR="00DF64FB">
              <w:rPr>
                <w:noProof/>
                <w:webHidden/>
              </w:rPr>
              <w:fldChar w:fldCharType="begin"/>
            </w:r>
            <w:r w:rsidR="00DF64FB">
              <w:rPr>
                <w:noProof/>
                <w:webHidden/>
              </w:rPr>
              <w:instrText xml:space="preserve"> PAGEREF _Toc508095634 \h </w:instrText>
            </w:r>
            <w:r w:rsidR="00DF64FB">
              <w:rPr>
                <w:noProof/>
                <w:webHidden/>
              </w:rPr>
            </w:r>
            <w:r w:rsidR="00DF64FB">
              <w:rPr>
                <w:noProof/>
                <w:webHidden/>
              </w:rPr>
              <w:fldChar w:fldCharType="separate"/>
            </w:r>
            <w:r w:rsidR="00DF64FB">
              <w:rPr>
                <w:noProof/>
                <w:webHidden/>
              </w:rPr>
              <w:t>2</w:t>
            </w:r>
            <w:r w:rsidR="00DF64FB">
              <w:rPr>
                <w:noProof/>
                <w:webHidden/>
              </w:rPr>
              <w:fldChar w:fldCharType="end"/>
            </w:r>
          </w:hyperlink>
        </w:p>
        <w:p w14:paraId="1D7E8E24" w14:textId="78C8494D"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35" w:history="1">
            <w:r w:rsidRPr="00583B4B">
              <w:rPr>
                <w:rStyle w:val="Hyperlink"/>
                <w:noProof/>
              </w:rPr>
              <w:t>1.1</w:t>
            </w:r>
            <w:r>
              <w:rPr>
                <w:rFonts w:asciiTheme="minorHAnsi" w:eastAsiaTheme="minorEastAsia" w:hAnsiTheme="minorHAnsi" w:cstheme="minorBidi"/>
                <w:noProof/>
              </w:rPr>
              <w:tab/>
            </w:r>
            <w:r w:rsidRPr="00583B4B">
              <w:rPr>
                <w:rStyle w:val="Hyperlink"/>
                <w:noProof/>
              </w:rPr>
              <w:t>Personal Data</w:t>
            </w:r>
            <w:r w:rsidRPr="00583B4B">
              <w:rPr>
                <w:rStyle w:val="Hyperlink"/>
                <w:rFonts w:ascii="Wingdings" w:hAnsi="Wingdings"/>
                <w:noProof/>
                <w:highlight w:val="green"/>
              </w:rPr>
              <w:t></w:t>
            </w:r>
            <w:r w:rsidRPr="00583B4B">
              <w:rPr>
                <w:rStyle w:val="Hyperlink"/>
                <w:rFonts w:ascii="Wingdings" w:hAnsi="Wingdings"/>
                <w:noProof/>
                <w:highlight w:val="green"/>
              </w:rPr>
              <w:t></w:t>
            </w:r>
            <w:r w:rsidRPr="00583B4B">
              <w:rPr>
                <w:rStyle w:val="Hyperlink"/>
                <w:noProof/>
                <w:highlight w:val="green"/>
              </w:rPr>
              <w:t> Action for Arnaud</w:t>
            </w:r>
            <w:r>
              <w:rPr>
                <w:noProof/>
                <w:webHidden/>
              </w:rPr>
              <w:tab/>
            </w:r>
            <w:r>
              <w:rPr>
                <w:noProof/>
                <w:webHidden/>
              </w:rPr>
              <w:fldChar w:fldCharType="begin"/>
            </w:r>
            <w:r>
              <w:rPr>
                <w:noProof/>
                <w:webHidden/>
              </w:rPr>
              <w:instrText xml:space="preserve"> PAGEREF _Toc508095635 \h </w:instrText>
            </w:r>
            <w:r>
              <w:rPr>
                <w:noProof/>
                <w:webHidden/>
              </w:rPr>
            </w:r>
            <w:r>
              <w:rPr>
                <w:noProof/>
                <w:webHidden/>
              </w:rPr>
              <w:fldChar w:fldCharType="separate"/>
            </w:r>
            <w:r>
              <w:rPr>
                <w:noProof/>
                <w:webHidden/>
              </w:rPr>
              <w:t>2</w:t>
            </w:r>
            <w:r>
              <w:rPr>
                <w:noProof/>
                <w:webHidden/>
              </w:rPr>
              <w:fldChar w:fldCharType="end"/>
            </w:r>
          </w:hyperlink>
        </w:p>
        <w:p w14:paraId="1B1FBA18" w14:textId="45C7109D"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36" w:history="1">
            <w:r w:rsidRPr="00583B4B">
              <w:rPr>
                <w:rStyle w:val="Hyperlink"/>
                <w:noProof/>
                <w:highlight w:val="yellow"/>
              </w:rPr>
              <w:t>1.2</w:t>
            </w:r>
            <w:r>
              <w:rPr>
                <w:rFonts w:asciiTheme="minorHAnsi" w:eastAsiaTheme="minorEastAsia" w:hAnsiTheme="minorHAnsi" w:cstheme="minorBidi"/>
                <w:noProof/>
              </w:rPr>
              <w:tab/>
            </w:r>
            <w:r w:rsidRPr="00583B4B">
              <w:rPr>
                <w:rStyle w:val="Hyperlink"/>
                <w:noProof/>
                <w:highlight w:val="yellow"/>
              </w:rPr>
              <w:t>How to change typos in the programmed text</w:t>
            </w:r>
            <w:r>
              <w:rPr>
                <w:noProof/>
                <w:webHidden/>
              </w:rPr>
              <w:tab/>
            </w:r>
            <w:r>
              <w:rPr>
                <w:noProof/>
                <w:webHidden/>
              </w:rPr>
              <w:fldChar w:fldCharType="begin"/>
            </w:r>
            <w:r>
              <w:rPr>
                <w:noProof/>
                <w:webHidden/>
              </w:rPr>
              <w:instrText xml:space="preserve"> PAGEREF _Toc508095636 \h </w:instrText>
            </w:r>
            <w:r>
              <w:rPr>
                <w:noProof/>
                <w:webHidden/>
              </w:rPr>
            </w:r>
            <w:r>
              <w:rPr>
                <w:noProof/>
                <w:webHidden/>
              </w:rPr>
              <w:fldChar w:fldCharType="separate"/>
            </w:r>
            <w:r>
              <w:rPr>
                <w:noProof/>
                <w:webHidden/>
              </w:rPr>
              <w:t>2</w:t>
            </w:r>
            <w:r>
              <w:rPr>
                <w:noProof/>
                <w:webHidden/>
              </w:rPr>
              <w:fldChar w:fldCharType="end"/>
            </w:r>
          </w:hyperlink>
        </w:p>
        <w:p w14:paraId="2B32FB58" w14:textId="075F9D72"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37" w:history="1">
            <w:r w:rsidRPr="00583B4B">
              <w:rPr>
                <w:rStyle w:val="Hyperlink"/>
                <w:noProof/>
                <w:highlight w:val="yellow"/>
              </w:rPr>
              <w:t>1.3</w:t>
            </w:r>
            <w:r>
              <w:rPr>
                <w:rFonts w:asciiTheme="minorHAnsi" w:eastAsiaTheme="minorEastAsia" w:hAnsiTheme="minorHAnsi" w:cstheme="minorBidi"/>
                <w:noProof/>
              </w:rPr>
              <w:tab/>
            </w:r>
            <w:r w:rsidRPr="00583B4B">
              <w:rPr>
                <w:rStyle w:val="Hyperlink"/>
                <w:noProof/>
                <w:highlight w:val="yellow"/>
              </w:rPr>
              <w:t>Date fields</w:t>
            </w:r>
            <w:r>
              <w:rPr>
                <w:noProof/>
                <w:webHidden/>
              </w:rPr>
              <w:tab/>
            </w:r>
            <w:r>
              <w:rPr>
                <w:noProof/>
                <w:webHidden/>
              </w:rPr>
              <w:fldChar w:fldCharType="begin"/>
            </w:r>
            <w:r>
              <w:rPr>
                <w:noProof/>
                <w:webHidden/>
              </w:rPr>
              <w:instrText xml:space="preserve"> PAGEREF _Toc508095637 \h </w:instrText>
            </w:r>
            <w:r>
              <w:rPr>
                <w:noProof/>
                <w:webHidden/>
              </w:rPr>
            </w:r>
            <w:r>
              <w:rPr>
                <w:noProof/>
                <w:webHidden/>
              </w:rPr>
              <w:fldChar w:fldCharType="separate"/>
            </w:r>
            <w:r>
              <w:rPr>
                <w:noProof/>
                <w:webHidden/>
              </w:rPr>
              <w:t>2</w:t>
            </w:r>
            <w:r>
              <w:rPr>
                <w:noProof/>
                <w:webHidden/>
              </w:rPr>
              <w:fldChar w:fldCharType="end"/>
            </w:r>
          </w:hyperlink>
        </w:p>
        <w:p w14:paraId="5DE12387" w14:textId="702F2F8B"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38" w:history="1">
            <w:r w:rsidRPr="00583B4B">
              <w:rPr>
                <w:rStyle w:val="Hyperlink"/>
                <w:noProof/>
                <w:highlight w:val="yellow"/>
              </w:rPr>
              <w:t>1.4</w:t>
            </w:r>
            <w:r>
              <w:rPr>
                <w:rFonts w:asciiTheme="minorHAnsi" w:eastAsiaTheme="minorEastAsia" w:hAnsiTheme="minorHAnsi" w:cstheme="minorBidi"/>
                <w:noProof/>
              </w:rPr>
              <w:tab/>
            </w:r>
            <w:r w:rsidRPr="00583B4B">
              <w:rPr>
                <w:rStyle w:val="Hyperlink"/>
                <w:noProof/>
                <w:highlight w:val="yellow"/>
              </w:rPr>
              <w:t>Family Type field</w:t>
            </w:r>
            <w:r>
              <w:rPr>
                <w:noProof/>
                <w:webHidden/>
              </w:rPr>
              <w:tab/>
            </w:r>
            <w:r>
              <w:rPr>
                <w:noProof/>
                <w:webHidden/>
              </w:rPr>
              <w:fldChar w:fldCharType="begin"/>
            </w:r>
            <w:r>
              <w:rPr>
                <w:noProof/>
                <w:webHidden/>
              </w:rPr>
              <w:instrText xml:space="preserve"> PAGEREF _Toc508095638 \h </w:instrText>
            </w:r>
            <w:r>
              <w:rPr>
                <w:noProof/>
                <w:webHidden/>
              </w:rPr>
            </w:r>
            <w:r>
              <w:rPr>
                <w:noProof/>
                <w:webHidden/>
              </w:rPr>
              <w:fldChar w:fldCharType="separate"/>
            </w:r>
            <w:r>
              <w:rPr>
                <w:noProof/>
                <w:webHidden/>
              </w:rPr>
              <w:t>2</w:t>
            </w:r>
            <w:r>
              <w:rPr>
                <w:noProof/>
                <w:webHidden/>
              </w:rPr>
              <w:fldChar w:fldCharType="end"/>
            </w:r>
          </w:hyperlink>
        </w:p>
        <w:p w14:paraId="211CD39A" w14:textId="01134AEC"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39" w:history="1">
            <w:r w:rsidRPr="00583B4B">
              <w:rPr>
                <w:rStyle w:val="Hyperlink"/>
                <w:noProof/>
                <w:highlight w:val="yellow"/>
              </w:rPr>
              <w:t>1.5</w:t>
            </w:r>
            <w:r>
              <w:rPr>
                <w:rFonts w:asciiTheme="minorHAnsi" w:eastAsiaTheme="minorEastAsia" w:hAnsiTheme="minorHAnsi" w:cstheme="minorBidi"/>
                <w:noProof/>
              </w:rPr>
              <w:tab/>
            </w:r>
            <w:r w:rsidRPr="00583B4B">
              <w:rPr>
                <w:rStyle w:val="Hyperlink"/>
                <w:noProof/>
                <w:highlight w:val="yellow"/>
              </w:rPr>
              <w:t>Status Type field</w:t>
            </w:r>
            <w:r>
              <w:rPr>
                <w:noProof/>
                <w:webHidden/>
              </w:rPr>
              <w:tab/>
            </w:r>
            <w:r>
              <w:rPr>
                <w:noProof/>
                <w:webHidden/>
              </w:rPr>
              <w:fldChar w:fldCharType="begin"/>
            </w:r>
            <w:r>
              <w:rPr>
                <w:noProof/>
                <w:webHidden/>
              </w:rPr>
              <w:instrText xml:space="preserve"> PAGEREF _Toc508095639 \h </w:instrText>
            </w:r>
            <w:r>
              <w:rPr>
                <w:noProof/>
                <w:webHidden/>
              </w:rPr>
            </w:r>
            <w:r>
              <w:rPr>
                <w:noProof/>
                <w:webHidden/>
              </w:rPr>
              <w:fldChar w:fldCharType="separate"/>
            </w:r>
            <w:r>
              <w:rPr>
                <w:noProof/>
                <w:webHidden/>
              </w:rPr>
              <w:t>3</w:t>
            </w:r>
            <w:r>
              <w:rPr>
                <w:noProof/>
                <w:webHidden/>
              </w:rPr>
              <w:fldChar w:fldCharType="end"/>
            </w:r>
          </w:hyperlink>
        </w:p>
        <w:p w14:paraId="69EE8173" w14:textId="29645BB1"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0" w:history="1">
            <w:r w:rsidRPr="00583B4B">
              <w:rPr>
                <w:rStyle w:val="Hyperlink"/>
                <w:noProof/>
                <w:highlight w:val="yellow"/>
              </w:rPr>
              <w:t>1.6</w:t>
            </w:r>
            <w:r>
              <w:rPr>
                <w:rFonts w:asciiTheme="minorHAnsi" w:eastAsiaTheme="minorEastAsia" w:hAnsiTheme="minorHAnsi" w:cstheme="minorBidi"/>
                <w:noProof/>
              </w:rPr>
              <w:tab/>
            </w:r>
            <w:r w:rsidRPr="00583B4B">
              <w:rPr>
                <w:rStyle w:val="Hyperlink"/>
                <w:noProof/>
                <w:highlight w:val="yellow"/>
              </w:rPr>
              <w:t>Placement of Inventor field</w:t>
            </w:r>
            <w:r>
              <w:rPr>
                <w:noProof/>
                <w:webHidden/>
              </w:rPr>
              <w:tab/>
            </w:r>
            <w:r>
              <w:rPr>
                <w:noProof/>
                <w:webHidden/>
              </w:rPr>
              <w:fldChar w:fldCharType="begin"/>
            </w:r>
            <w:r>
              <w:rPr>
                <w:noProof/>
                <w:webHidden/>
              </w:rPr>
              <w:instrText xml:space="preserve"> PAGEREF _Toc508095640 \h </w:instrText>
            </w:r>
            <w:r>
              <w:rPr>
                <w:noProof/>
                <w:webHidden/>
              </w:rPr>
            </w:r>
            <w:r>
              <w:rPr>
                <w:noProof/>
                <w:webHidden/>
              </w:rPr>
              <w:fldChar w:fldCharType="separate"/>
            </w:r>
            <w:r>
              <w:rPr>
                <w:noProof/>
                <w:webHidden/>
              </w:rPr>
              <w:t>3</w:t>
            </w:r>
            <w:r>
              <w:rPr>
                <w:noProof/>
                <w:webHidden/>
              </w:rPr>
              <w:fldChar w:fldCharType="end"/>
            </w:r>
          </w:hyperlink>
        </w:p>
        <w:p w14:paraId="7DE9160E" w14:textId="521ABE71"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1" w:history="1">
            <w:r w:rsidRPr="00583B4B">
              <w:rPr>
                <w:rStyle w:val="Hyperlink"/>
                <w:noProof/>
                <w:highlight w:val="yellow"/>
              </w:rPr>
              <w:t>1.7</w:t>
            </w:r>
            <w:r>
              <w:rPr>
                <w:rFonts w:asciiTheme="minorHAnsi" w:eastAsiaTheme="minorEastAsia" w:hAnsiTheme="minorHAnsi" w:cstheme="minorBidi"/>
                <w:noProof/>
              </w:rPr>
              <w:tab/>
            </w:r>
            <w:r w:rsidRPr="00583B4B">
              <w:rPr>
                <w:rStyle w:val="Hyperlink"/>
                <w:noProof/>
                <w:highlight w:val="yellow"/>
              </w:rPr>
              <w:t>Format of hyperlinks – representative publication url</w:t>
            </w:r>
            <w:r>
              <w:rPr>
                <w:noProof/>
                <w:webHidden/>
              </w:rPr>
              <w:tab/>
            </w:r>
            <w:r>
              <w:rPr>
                <w:noProof/>
                <w:webHidden/>
              </w:rPr>
              <w:fldChar w:fldCharType="begin"/>
            </w:r>
            <w:r>
              <w:rPr>
                <w:noProof/>
                <w:webHidden/>
              </w:rPr>
              <w:instrText xml:space="preserve"> PAGEREF _Toc508095641 \h </w:instrText>
            </w:r>
            <w:r>
              <w:rPr>
                <w:noProof/>
                <w:webHidden/>
              </w:rPr>
            </w:r>
            <w:r>
              <w:rPr>
                <w:noProof/>
                <w:webHidden/>
              </w:rPr>
              <w:fldChar w:fldCharType="separate"/>
            </w:r>
            <w:r>
              <w:rPr>
                <w:noProof/>
                <w:webHidden/>
              </w:rPr>
              <w:t>3</w:t>
            </w:r>
            <w:r>
              <w:rPr>
                <w:noProof/>
                <w:webHidden/>
              </w:rPr>
              <w:fldChar w:fldCharType="end"/>
            </w:r>
          </w:hyperlink>
        </w:p>
        <w:p w14:paraId="72000BE5" w14:textId="6DF2DEF7"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2" w:history="1">
            <w:r w:rsidRPr="00583B4B">
              <w:rPr>
                <w:rStyle w:val="Hyperlink"/>
                <w:noProof/>
                <w:highlight w:val="yellow"/>
              </w:rPr>
              <w:t>1.8</w:t>
            </w:r>
            <w:r>
              <w:rPr>
                <w:rFonts w:asciiTheme="minorHAnsi" w:eastAsiaTheme="minorEastAsia" w:hAnsiTheme="minorHAnsi" w:cstheme="minorBidi"/>
                <w:noProof/>
              </w:rPr>
              <w:tab/>
            </w:r>
            <w:r w:rsidRPr="00583B4B">
              <w:rPr>
                <w:rStyle w:val="Hyperlink"/>
                <w:noProof/>
                <w:highlight w:val="yellow"/>
              </w:rPr>
              <w:t>Family type</w:t>
            </w:r>
            <w:r>
              <w:rPr>
                <w:noProof/>
                <w:webHidden/>
              </w:rPr>
              <w:tab/>
            </w:r>
            <w:r>
              <w:rPr>
                <w:noProof/>
                <w:webHidden/>
              </w:rPr>
              <w:fldChar w:fldCharType="begin"/>
            </w:r>
            <w:r>
              <w:rPr>
                <w:noProof/>
                <w:webHidden/>
              </w:rPr>
              <w:instrText xml:space="preserve"> PAGEREF _Toc508095642 \h </w:instrText>
            </w:r>
            <w:r>
              <w:rPr>
                <w:noProof/>
                <w:webHidden/>
              </w:rPr>
            </w:r>
            <w:r>
              <w:rPr>
                <w:noProof/>
                <w:webHidden/>
              </w:rPr>
              <w:fldChar w:fldCharType="separate"/>
            </w:r>
            <w:r>
              <w:rPr>
                <w:noProof/>
                <w:webHidden/>
              </w:rPr>
              <w:t>4</w:t>
            </w:r>
            <w:r>
              <w:rPr>
                <w:noProof/>
                <w:webHidden/>
              </w:rPr>
              <w:fldChar w:fldCharType="end"/>
            </w:r>
          </w:hyperlink>
        </w:p>
        <w:p w14:paraId="06D5574A" w14:textId="289E7E7B"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3" w:history="1">
            <w:r w:rsidRPr="00583B4B">
              <w:rPr>
                <w:rStyle w:val="Hyperlink"/>
                <w:noProof/>
                <w:highlight w:val="yellow"/>
              </w:rPr>
              <w:t>1.9</w:t>
            </w:r>
            <w:r>
              <w:rPr>
                <w:rFonts w:asciiTheme="minorHAnsi" w:eastAsiaTheme="minorEastAsia" w:hAnsiTheme="minorHAnsi" w:cstheme="minorBidi"/>
                <w:noProof/>
              </w:rPr>
              <w:tab/>
            </w:r>
            <w:r w:rsidRPr="00583B4B">
              <w:rPr>
                <w:rStyle w:val="Hyperlink"/>
                <w:noProof/>
                <w:highlight w:val="yellow"/>
              </w:rPr>
              <w:t>Caption under profile</w:t>
            </w:r>
            <w:r>
              <w:rPr>
                <w:noProof/>
                <w:webHidden/>
              </w:rPr>
              <w:tab/>
            </w:r>
            <w:r>
              <w:rPr>
                <w:noProof/>
                <w:webHidden/>
              </w:rPr>
              <w:fldChar w:fldCharType="begin"/>
            </w:r>
            <w:r>
              <w:rPr>
                <w:noProof/>
                <w:webHidden/>
              </w:rPr>
              <w:instrText xml:space="preserve"> PAGEREF _Toc508095643 \h </w:instrText>
            </w:r>
            <w:r>
              <w:rPr>
                <w:noProof/>
                <w:webHidden/>
              </w:rPr>
            </w:r>
            <w:r>
              <w:rPr>
                <w:noProof/>
                <w:webHidden/>
              </w:rPr>
              <w:fldChar w:fldCharType="separate"/>
            </w:r>
            <w:r>
              <w:rPr>
                <w:noProof/>
                <w:webHidden/>
              </w:rPr>
              <w:t>4</w:t>
            </w:r>
            <w:r>
              <w:rPr>
                <w:noProof/>
                <w:webHidden/>
              </w:rPr>
              <w:fldChar w:fldCharType="end"/>
            </w:r>
          </w:hyperlink>
        </w:p>
        <w:p w14:paraId="4182788A" w14:textId="6A4F3B0E"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4" w:history="1">
            <w:r w:rsidRPr="00583B4B">
              <w:rPr>
                <w:rStyle w:val="Hyperlink"/>
                <w:noProof/>
                <w:highlight w:val="yellow"/>
              </w:rPr>
              <w:t>1.10</w:t>
            </w:r>
            <w:r>
              <w:rPr>
                <w:rFonts w:asciiTheme="minorHAnsi" w:eastAsiaTheme="minorEastAsia" w:hAnsiTheme="minorHAnsi" w:cstheme="minorBidi"/>
                <w:noProof/>
              </w:rPr>
              <w:tab/>
            </w:r>
            <w:r w:rsidRPr="00583B4B">
              <w:rPr>
                <w:rStyle w:val="Hyperlink"/>
                <w:noProof/>
                <w:highlight w:val="yellow"/>
              </w:rPr>
              <w:t>Demo and client data</w:t>
            </w:r>
            <w:r>
              <w:rPr>
                <w:noProof/>
                <w:webHidden/>
              </w:rPr>
              <w:tab/>
            </w:r>
            <w:r>
              <w:rPr>
                <w:noProof/>
                <w:webHidden/>
              </w:rPr>
              <w:fldChar w:fldCharType="begin"/>
            </w:r>
            <w:r>
              <w:rPr>
                <w:noProof/>
                <w:webHidden/>
              </w:rPr>
              <w:instrText xml:space="preserve"> PAGEREF _Toc508095644 \h </w:instrText>
            </w:r>
            <w:r>
              <w:rPr>
                <w:noProof/>
                <w:webHidden/>
              </w:rPr>
            </w:r>
            <w:r>
              <w:rPr>
                <w:noProof/>
                <w:webHidden/>
              </w:rPr>
              <w:fldChar w:fldCharType="separate"/>
            </w:r>
            <w:r>
              <w:rPr>
                <w:noProof/>
                <w:webHidden/>
              </w:rPr>
              <w:t>4</w:t>
            </w:r>
            <w:r>
              <w:rPr>
                <w:noProof/>
                <w:webHidden/>
              </w:rPr>
              <w:fldChar w:fldCharType="end"/>
            </w:r>
          </w:hyperlink>
        </w:p>
        <w:p w14:paraId="45572AFC" w14:textId="6FB38440"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5" w:history="1">
            <w:r w:rsidRPr="00583B4B">
              <w:rPr>
                <w:rStyle w:val="Hyperlink"/>
                <w:noProof/>
                <w:highlight w:val="yellow"/>
              </w:rPr>
              <w:t>1.11</w:t>
            </w:r>
            <w:r>
              <w:rPr>
                <w:rFonts w:asciiTheme="minorHAnsi" w:eastAsiaTheme="minorEastAsia" w:hAnsiTheme="minorHAnsi" w:cstheme="minorBidi"/>
                <w:noProof/>
              </w:rPr>
              <w:tab/>
            </w:r>
            <w:r w:rsidRPr="00583B4B">
              <w:rPr>
                <w:rStyle w:val="Hyperlink"/>
                <w:noProof/>
                <w:highlight w:val="yellow"/>
              </w:rPr>
              <w:t>Images – where to store them to be able to access from demo platform?</w:t>
            </w:r>
            <w:r>
              <w:rPr>
                <w:noProof/>
                <w:webHidden/>
              </w:rPr>
              <w:tab/>
            </w:r>
            <w:r>
              <w:rPr>
                <w:noProof/>
                <w:webHidden/>
              </w:rPr>
              <w:fldChar w:fldCharType="begin"/>
            </w:r>
            <w:r>
              <w:rPr>
                <w:noProof/>
                <w:webHidden/>
              </w:rPr>
              <w:instrText xml:space="preserve"> PAGEREF _Toc508095645 \h </w:instrText>
            </w:r>
            <w:r>
              <w:rPr>
                <w:noProof/>
                <w:webHidden/>
              </w:rPr>
            </w:r>
            <w:r>
              <w:rPr>
                <w:noProof/>
                <w:webHidden/>
              </w:rPr>
              <w:fldChar w:fldCharType="separate"/>
            </w:r>
            <w:r>
              <w:rPr>
                <w:noProof/>
                <w:webHidden/>
              </w:rPr>
              <w:t>4</w:t>
            </w:r>
            <w:r>
              <w:rPr>
                <w:noProof/>
                <w:webHidden/>
              </w:rPr>
              <w:fldChar w:fldCharType="end"/>
            </w:r>
          </w:hyperlink>
        </w:p>
        <w:p w14:paraId="3C18F21E" w14:textId="7AF80298"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6" w:history="1">
            <w:r w:rsidRPr="00583B4B">
              <w:rPr>
                <w:rStyle w:val="Hyperlink"/>
                <w:noProof/>
              </w:rPr>
              <w:t>1.12</w:t>
            </w:r>
            <w:r>
              <w:rPr>
                <w:rFonts w:asciiTheme="minorHAnsi" w:eastAsiaTheme="minorEastAsia" w:hAnsiTheme="minorHAnsi" w:cstheme="minorBidi"/>
                <w:noProof/>
              </w:rPr>
              <w:tab/>
            </w:r>
            <w:r w:rsidRPr="00583B4B">
              <w:rPr>
                <w:rStyle w:val="Hyperlink"/>
                <w:noProof/>
                <w:highlight w:val="yellow"/>
              </w:rPr>
              <w:t>Profile editing</w:t>
            </w:r>
            <w:r w:rsidRPr="00583B4B">
              <w:rPr>
                <w:rStyle w:val="Hyperlink"/>
                <w:noProof/>
              </w:rPr>
              <w:t xml:space="preserve"> –</w:t>
            </w:r>
            <w:r>
              <w:rPr>
                <w:noProof/>
                <w:webHidden/>
              </w:rPr>
              <w:tab/>
            </w:r>
            <w:r>
              <w:rPr>
                <w:noProof/>
                <w:webHidden/>
              </w:rPr>
              <w:fldChar w:fldCharType="begin"/>
            </w:r>
            <w:r>
              <w:rPr>
                <w:noProof/>
                <w:webHidden/>
              </w:rPr>
              <w:instrText xml:space="preserve"> PAGEREF _Toc508095646 \h </w:instrText>
            </w:r>
            <w:r>
              <w:rPr>
                <w:noProof/>
                <w:webHidden/>
              </w:rPr>
            </w:r>
            <w:r>
              <w:rPr>
                <w:noProof/>
                <w:webHidden/>
              </w:rPr>
              <w:fldChar w:fldCharType="separate"/>
            </w:r>
            <w:r>
              <w:rPr>
                <w:noProof/>
                <w:webHidden/>
              </w:rPr>
              <w:t>4</w:t>
            </w:r>
            <w:r>
              <w:rPr>
                <w:noProof/>
                <w:webHidden/>
              </w:rPr>
              <w:fldChar w:fldCharType="end"/>
            </w:r>
          </w:hyperlink>
        </w:p>
        <w:p w14:paraId="240D4A4F" w14:textId="3E15E4B1"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7" w:history="1">
            <w:r w:rsidRPr="00583B4B">
              <w:rPr>
                <w:rStyle w:val="Hyperlink"/>
                <w:noProof/>
                <w:highlight w:val="yellow"/>
              </w:rPr>
              <w:t>1.13</w:t>
            </w:r>
            <w:r>
              <w:rPr>
                <w:rFonts w:asciiTheme="minorHAnsi" w:eastAsiaTheme="minorEastAsia" w:hAnsiTheme="minorHAnsi" w:cstheme="minorBidi"/>
                <w:noProof/>
              </w:rPr>
              <w:tab/>
            </w:r>
            <w:r w:rsidRPr="00583B4B">
              <w:rPr>
                <w:rStyle w:val="Hyperlink"/>
                <w:noProof/>
                <w:highlight w:val="yellow"/>
              </w:rPr>
              <w:t xml:space="preserve">Loading data files – errors </w:t>
            </w:r>
            <w:r>
              <w:rPr>
                <w:noProof/>
                <w:webHidden/>
              </w:rPr>
              <w:tab/>
            </w:r>
            <w:r>
              <w:rPr>
                <w:noProof/>
                <w:webHidden/>
              </w:rPr>
              <w:fldChar w:fldCharType="begin"/>
            </w:r>
            <w:r>
              <w:rPr>
                <w:noProof/>
                <w:webHidden/>
              </w:rPr>
              <w:instrText xml:space="preserve"> PAGEREF _Toc508095647 \h </w:instrText>
            </w:r>
            <w:r>
              <w:rPr>
                <w:noProof/>
                <w:webHidden/>
              </w:rPr>
            </w:r>
            <w:r>
              <w:rPr>
                <w:noProof/>
                <w:webHidden/>
              </w:rPr>
              <w:fldChar w:fldCharType="separate"/>
            </w:r>
            <w:r>
              <w:rPr>
                <w:noProof/>
                <w:webHidden/>
              </w:rPr>
              <w:t>5</w:t>
            </w:r>
            <w:r>
              <w:rPr>
                <w:noProof/>
                <w:webHidden/>
              </w:rPr>
              <w:fldChar w:fldCharType="end"/>
            </w:r>
          </w:hyperlink>
        </w:p>
        <w:p w14:paraId="2CE87146" w14:textId="0625C913"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8" w:history="1">
            <w:r w:rsidRPr="00583B4B">
              <w:rPr>
                <w:rStyle w:val="Hyperlink"/>
                <w:noProof/>
                <w:highlight w:val="yellow"/>
              </w:rPr>
              <w:t>1.14</w:t>
            </w:r>
            <w:r>
              <w:rPr>
                <w:rFonts w:asciiTheme="minorHAnsi" w:eastAsiaTheme="minorEastAsia" w:hAnsiTheme="minorHAnsi" w:cstheme="minorBidi"/>
                <w:noProof/>
              </w:rPr>
              <w:tab/>
            </w:r>
            <w:r w:rsidRPr="00583B4B">
              <w:rPr>
                <w:rStyle w:val="Hyperlink"/>
                <w:noProof/>
                <w:highlight w:val="yellow"/>
              </w:rPr>
              <w:t>Statistics for superadmin</w:t>
            </w:r>
            <w:r>
              <w:rPr>
                <w:noProof/>
                <w:webHidden/>
              </w:rPr>
              <w:tab/>
            </w:r>
            <w:r>
              <w:rPr>
                <w:noProof/>
                <w:webHidden/>
              </w:rPr>
              <w:fldChar w:fldCharType="begin"/>
            </w:r>
            <w:r>
              <w:rPr>
                <w:noProof/>
                <w:webHidden/>
              </w:rPr>
              <w:instrText xml:space="preserve"> PAGEREF _Toc508095648 \h </w:instrText>
            </w:r>
            <w:r>
              <w:rPr>
                <w:noProof/>
                <w:webHidden/>
              </w:rPr>
            </w:r>
            <w:r>
              <w:rPr>
                <w:noProof/>
                <w:webHidden/>
              </w:rPr>
              <w:fldChar w:fldCharType="separate"/>
            </w:r>
            <w:r>
              <w:rPr>
                <w:noProof/>
                <w:webHidden/>
              </w:rPr>
              <w:t>5</w:t>
            </w:r>
            <w:r>
              <w:rPr>
                <w:noProof/>
                <w:webHidden/>
              </w:rPr>
              <w:fldChar w:fldCharType="end"/>
            </w:r>
          </w:hyperlink>
        </w:p>
        <w:p w14:paraId="6C4E4339" w14:textId="61B17B9B"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49" w:history="1">
            <w:r w:rsidRPr="00583B4B">
              <w:rPr>
                <w:rStyle w:val="Hyperlink"/>
                <w:noProof/>
                <w:highlight w:val="green"/>
              </w:rPr>
              <w:t>1.15</w:t>
            </w:r>
            <w:r>
              <w:rPr>
                <w:rFonts w:asciiTheme="minorHAnsi" w:eastAsiaTheme="minorEastAsia" w:hAnsiTheme="minorHAnsi" w:cstheme="minorBidi"/>
                <w:noProof/>
              </w:rPr>
              <w:tab/>
            </w:r>
            <w:r w:rsidRPr="00583B4B">
              <w:rPr>
                <w:rStyle w:val="Hyperlink"/>
                <w:noProof/>
                <w:highlight w:val="green"/>
              </w:rPr>
              <w:t>To Check for Arnaud/Marc</w:t>
            </w:r>
            <w:r>
              <w:rPr>
                <w:noProof/>
                <w:webHidden/>
              </w:rPr>
              <w:tab/>
            </w:r>
            <w:r>
              <w:rPr>
                <w:noProof/>
                <w:webHidden/>
              </w:rPr>
              <w:fldChar w:fldCharType="begin"/>
            </w:r>
            <w:r>
              <w:rPr>
                <w:noProof/>
                <w:webHidden/>
              </w:rPr>
              <w:instrText xml:space="preserve"> PAGEREF _Toc508095649 \h </w:instrText>
            </w:r>
            <w:r>
              <w:rPr>
                <w:noProof/>
                <w:webHidden/>
              </w:rPr>
            </w:r>
            <w:r>
              <w:rPr>
                <w:noProof/>
                <w:webHidden/>
              </w:rPr>
              <w:fldChar w:fldCharType="separate"/>
            </w:r>
            <w:r>
              <w:rPr>
                <w:noProof/>
                <w:webHidden/>
              </w:rPr>
              <w:t>5</w:t>
            </w:r>
            <w:r>
              <w:rPr>
                <w:noProof/>
                <w:webHidden/>
              </w:rPr>
              <w:fldChar w:fldCharType="end"/>
            </w:r>
          </w:hyperlink>
        </w:p>
        <w:p w14:paraId="1175D5C6" w14:textId="7BA4138D"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0" w:history="1">
            <w:r w:rsidRPr="00583B4B">
              <w:rPr>
                <w:rStyle w:val="Hyperlink"/>
                <w:noProof/>
              </w:rPr>
              <w:t>1.16</w:t>
            </w:r>
            <w:r>
              <w:rPr>
                <w:rFonts w:asciiTheme="minorHAnsi" w:eastAsiaTheme="minorEastAsia" w:hAnsiTheme="minorHAnsi" w:cstheme="minorBidi"/>
                <w:noProof/>
              </w:rPr>
              <w:tab/>
            </w:r>
            <w:r w:rsidRPr="00583B4B">
              <w:rPr>
                <w:rStyle w:val="Hyperlink"/>
                <w:noProof/>
                <w:highlight w:val="yellow"/>
              </w:rPr>
              <w:t>Spam – Activation links always in my spam folder</w:t>
            </w:r>
            <w:r>
              <w:rPr>
                <w:noProof/>
                <w:webHidden/>
              </w:rPr>
              <w:tab/>
            </w:r>
            <w:r>
              <w:rPr>
                <w:noProof/>
                <w:webHidden/>
              </w:rPr>
              <w:fldChar w:fldCharType="begin"/>
            </w:r>
            <w:r>
              <w:rPr>
                <w:noProof/>
                <w:webHidden/>
              </w:rPr>
              <w:instrText xml:space="preserve"> PAGEREF _Toc508095650 \h </w:instrText>
            </w:r>
            <w:r>
              <w:rPr>
                <w:noProof/>
                <w:webHidden/>
              </w:rPr>
            </w:r>
            <w:r>
              <w:rPr>
                <w:noProof/>
                <w:webHidden/>
              </w:rPr>
              <w:fldChar w:fldCharType="separate"/>
            </w:r>
            <w:r>
              <w:rPr>
                <w:noProof/>
                <w:webHidden/>
              </w:rPr>
              <w:t>5</w:t>
            </w:r>
            <w:r>
              <w:rPr>
                <w:noProof/>
                <w:webHidden/>
              </w:rPr>
              <w:fldChar w:fldCharType="end"/>
            </w:r>
          </w:hyperlink>
        </w:p>
        <w:p w14:paraId="7096CE57" w14:textId="1CFF11ED" w:rsidR="00DF64FB" w:rsidRDefault="00DF64FB">
          <w:pPr>
            <w:pStyle w:val="TOC1"/>
            <w:tabs>
              <w:tab w:val="left" w:pos="440"/>
              <w:tab w:val="right" w:leader="dot" w:pos="9016"/>
            </w:tabs>
            <w:rPr>
              <w:rFonts w:asciiTheme="minorHAnsi" w:eastAsiaTheme="minorEastAsia" w:hAnsiTheme="minorHAnsi" w:cstheme="minorBidi"/>
              <w:noProof/>
            </w:rPr>
          </w:pPr>
          <w:hyperlink w:anchor="_Toc508095651" w:history="1">
            <w:r w:rsidRPr="00583B4B">
              <w:rPr>
                <w:rStyle w:val="Hyperlink"/>
                <w:bCs/>
                <w:noProof/>
              </w:rPr>
              <w:t>2</w:t>
            </w:r>
            <w:r>
              <w:rPr>
                <w:rFonts w:asciiTheme="minorHAnsi" w:eastAsiaTheme="minorEastAsia" w:hAnsiTheme="minorHAnsi" w:cstheme="minorBidi"/>
                <w:noProof/>
              </w:rPr>
              <w:tab/>
            </w:r>
            <w:r w:rsidRPr="00583B4B">
              <w:rPr>
                <w:rStyle w:val="Hyperlink"/>
                <w:bCs/>
                <w:noProof/>
              </w:rPr>
              <w:t>Demo account</w:t>
            </w:r>
            <w:r>
              <w:rPr>
                <w:noProof/>
                <w:webHidden/>
              </w:rPr>
              <w:tab/>
            </w:r>
            <w:r>
              <w:rPr>
                <w:noProof/>
                <w:webHidden/>
              </w:rPr>
              <w:fldChar w:fldCharType="begin"/>
            </w:r>
            <w:r>
              <w:rPr>
                <w:noProof/>
                <w:webHidden/>
              </w:rPr>
              <w:instrText xml:space="preserve"> PAGEREF _Toc508095651 \h </w:instrText>
            </w:r>
            <w:r>
              <w:rPr>
                <w:noProof/>
                <w:webHidden/>
              </w:rPr>
            </w:r>
            <w:r>
              <w:rPr>
                <w:noProof/>
                <w:webHidden/>
              </w:rPr>
              <w:fldChar w:fldCharType="separate"/>
            </w:r>
            <w:r>
              <w:rPr>
                <w:noProof/>
                <w:webHidden/>
              </w:rPr>
              <w:t>5</w:t>
            </w:r>
            <w:r>
              <w:rPr>
                <w:noProof/>
                <w:webHidden/>
              </w:rPr>
              <w:fldChar w:fldCharType="end"/>
            </w:r>
          </w:hyperlink>
        </w:p>
        <w:p w14:paraId="6476CF66" w14:textId="6AA6C126"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2" w:history="1">
            <w:r w:rsidRPr="00583B4B">
              <w:rPr>
                <w:rStyle w:val="Hyperlink"/>
                <w:b/>
                <w:bCs/>
                <w:noProof/>
                <w:highlight w:val="yellow"/>
              </w:rPr>
              <w:t>2.1</w:t>
            </w:r>
            <w:r>
              <w:rPr>
                <w:rFonts w:asciiTheme="minorHAnsi" w:eastAsiaTheme="minorEastAsia" w:hAnsiTheme="minorHAnsi" w:cstheme="minorBidi"/>
                <w:noProof/>
              </w:rPr>
              <w:tab/>
            </w:r>
            <w:r w:rsidRPr="00583B4B">
              <w:rPr>
                <w:rStyle w:val="Hyperlink"/>
                <w:noProof/>
                <w:highlight w:val="yellow"/>
              </w:rPr>
              <w:t>Pre-selection</w:t>
            </w:r>
            <w:r w:rsidRPr="00583B4B">
              <w:rPr>
                <w:rStyle w:val="Hyperlink"/>
                <w:bCs/>
                <w:noProof/>
                <w:highlight w:val="yellow"/>
              </w:rPr>
              <w:t xml:space="preserve"> of demo user account</w:t>
            </w:r>
            <w:r>
              <w:rPr>
                <w:noProof/>
                <w:webHidden/>
              </w:rPr>
              <w:tab/>
            </w:r>
            <w:r>
              <w:rPr>
                <w:noProof/>
                <w:webHidden/>
              </w:rPr>
              <w:fldChar w:fldCharType="begin"/>
            </w:r>
            <w:r>
              <w:rPr>
                <w:noProof/>
                <w:webHidden/>
              </w:rPr>
              <w:instrText xml:space="preserve"> PAGEREF _Toc508095652 \h </w:instrText>
            </w:r>
            <w:r>
              <w:rPr>
                <w:noProof/>
                <w:webHidden/>
              </w:rPr>
            </w:r>
            <w:r>
              <w:rPr>
                <w:noProof/>
                <w:webHidden/>
              </w:rPr>
              <w:fldChar w:fldCharType="separate"/>
            </w:r>
            <w:r>
              <w:rPr>
                <w:noProof/>
                <w:webHidden/>
              </w:rPr>
              <w:t>5</w:t>
            </w:r>
            <w:r>
              <w:rPr>
                <w:noProof/>
                <w:webHidden/>
              </w:rPr>
              <w:fldChar w:fldCharType="end"/>
            </w:r>
          </w:hyperlink>
        </w:p>
        <w:p w14:paraId="3CFF5632" w14:textId="22D0DF07"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3" w:history="1">
            <w:r w:rsidRPr="00583B4B">
              <w:rPr>
                <w:rStyle w:val="Hyperlink"/>
                <w:noProof/>
              </w:rPr>
              <w:t>2.2</w:t>
            </w:r>
            <w:r>
              <w:rPr>
                <w:rFonts w:asciiTheme="minorHAnsi" w:eastAsiaTheme="minorEastAsia" w:hAnsiTheme="minorHAnsi" w:cstheme="minorBidi"/>
                <w:noProof/>
              </w:rPr>
              <w:tab/>
            </w:r>
            <w:r w:rsidRPr="00583B4B">
              <w:rPr>
                <w:rStyle w:val="Hyperlink"/>
                <w:noProof/>
                <w:shd w:val="clear" w:color="auto" w:fill="FFFF00"/>
              </w:rPr>
              <w:t>First time access page</w:t>
            </w:r>
            <w:r>
              <w:rPr>
                <w:noProof/>
                <w:webHidden/>
              </w:rPr>
              <w:tab/>
            </w:r>
            <w:r>
              <w:rPr>
                <w:noProof/>
                <w:webHidden/>
              </w:rPr>
              <w:fldChar w:fldCharType="begin"/>
            </w:r>
            <w:r>
              <w:rPr>
                <w:noProof/>
                <w:webHidden/>
              </w:rPr>
              <w:instrText xml:space="preserve"> PAGEREF _Toc508095653 \h </w:instrText>
            </w:r>
            <w:r>
              <w:rPr>
                <w:noProof/>
                <w:webHidden/>
              </w:rPr>
            </w:r>
            <w:r>
              <w:rPr>
                <w:noProof/>
                <w:webHidden/>
              </w:rPr>
              <w:fldChar w:fldCharType="separate"/>
            </w:r>
            <w:r>
              <w:rPr>
                <w:noProof/>
                <w:webHidden/>
              </w:rPr>
              <w:t>6</w:t>
            </w:r>
            <w:r>
              <w:rPr>
                <w:noProof/>
                <w:webHidden/>
              </w:rPr>
              <w:fldChar w:fldCharType="end"/>
            </w:r>
          </w:hyperlink>
        </w:p>
        <w:p w14:paraId="2A9A8359" w14:textId="65E808A2"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4" w:history="1">
            <w:r w:rsidRPr="00583B4B">
              <w:rPr>
                <w:rStyle w:val="Hyperlink"/>
                <w:noProof/>
                <w:highlight w:val="yellow"/>
              </w:rPr>
              <w:t>2.3</w:t>
            </w:r>
            <w:r>
              <w:rPr>
                <w:rFonts w:asciiTheme="minorHAnsi" w:eastAsiaTheme="minorEastAsia" w:hAnsiTheme="minorHAnsi" w:cstheme="minorBidi"/>
                <w:noProof/>
              </w:rPr>
              <w:tab/>
            </w:r>
            <w:r w:rsidRPr="00583B4B">
              <w:rPr>
                <w:rStyle w:val="Hyperlink"/>
                <w:noProof/>
                <w:highlight w:val="yellow"/>
              </w:rPr>
              <w:t>Change profile</w:t>
            </w:r>
            <w:r>
              <w:rPr>
                <w:noProof/>
                <w:webHidden/>
              </w:rPr>
              <w:tab/>
            </w:r>
            <w:r>
              <w:rPr>
                <w:noProof/>
                <w:webHidden/>
              </w:rPr>
              <w:fldChar w:fldCharType="begin"/>
            </w:r>
            <w:r>
              <w:rPr>
                <w:noProof/>
                <w:webHidden/>
              </w:rPr>
              <w:instrText xml:space="preserve"> PAGEREF _Toc508095654 \h </w:instrText>
            </w:r>
            <w:r>
              <w:rPr>
                <w:noProof/>
                <w:webHidden/>
              </w:rPr>
            </w:r>
            <w:r>
              <w:rPr>
                <w:noProof/>
                <w:webHidden/>
              </w:rPr>
              <w:fldChar w:fldCharType="separate"/>
            </w:r>
            <w:r>
              <w:rPr>
                <w:noProof/>
                <w:webHidden/>
              </w:rPr>
              <w:t>6</w:t>
            </w:r>
            <w:r>
              <w:rPr>
                <w:noProof/>
                <w:webHidden/>
              </w:rPr>
              <w:fldChar w:fldCharType="end"/>
            </w:r>
          </w:hyperlink>
        </w:p>
        <w:p w14:paraId="04ADB63E" w14:textId="65FE8343" w:rsidR="00DF64FB" w:rsidRDefault="00DF64FB">
          <w:pPr>
            <w:pStyle w:val="TOC3"/>
            <w:tabs>
              <w:tab w:val="left" w:pos="1320"/>
              <w:tab w:val="right" w:leader="dot" w:pos="9016"/>
            </w:tabs>
            <w:rPr>
              <w:rFonts w:asciiTheme="minorHAnsi" w:eastAsiaTheme="minorEastAsia" w:hAnsiTheme="minorHAnsi" w:cstheme="minorBidi"/>
              <w:noProof/>
            </w:rPr>
          </w:pPr>
          <w:hyperlink w:anchor="_Toc508095656" w:history="1">
            <w:r w:rsidRPr="00583B4B">
              <w:rPr>
                <w:rStyle w:val="Hyperlink"/>
                <w:noProof/>
                <w:highlight w:val="yellow"/>
              </w:rPr>
              <w:t>2.3.1</w:t>
            </w:r>
            <w:r>
              <w:rPr>
                <w:rFonts w:asciiTheme="minorHAnsi" w:eastAsiaTheme="minorEastAsia" w:hAnsiTheme="minorHAnsi" w:cstheme="minorBidi"/>
                <w:noProof/>
              </w:rPr>
              <w:tab/>
            </w:r>
            <w:r w:rsidRPr="00583B4B">
              <w:rPr>
                <w:rStyle w:val="Hyperlink"/>
                <w:noProof/>
                <w:highlight w:val="yellow"/>
              </w:rPr>
              <w:t>Images of demo data</w:t>
            </w:r>
            <w:r>
              <w:rPr>
                <w:noProof/>
                <w:webHidden/>
              </w:rPr>
              <w:tab/>
            </w:r>
            <w:r>
              <w:rPr>
                <w:noProof/>
                <w:webHidden/>
              </w:rPr>
              <w:fldChar w:fldCharType="begin"/>
            </w:r>
            <w:r>
              <w:rPr>
                <w:noProof/>
                <w:webHidden/>
              </w:rPr>
              <w:instrText xml:space="preserve"> PAGEREF _Toc508095656 \h </w:instrText>
            </w:r>
            <w:r>
              <w:rPr>
                <w:noProof/>
                <w:webHidden/>
              </w:rPr>
            </w:r>
            <w:r>
              <w:rPr>
                <w:noProof/>
                <w:webHidden/>
              </w:rPr>
              <w:fldChar w:fldCharType="separate"/>
            </w:r>
            <w:r>
              <w:rPr>
                <w:noProof/>
                <w:webHidden/>
              </w:rPr>
              <w:t>7</w:t>
            </w:r>
            <w:r>
              <w:rPr>
                <w:noProof/>
                <w:webHidden/>
              </w:rPr>
              <w:fldChar w:fldCharType="end"/>
            </w:r>
          </w:hyperlink>
        </w:p>
        <w:p w14:paraId="173511E3" w14:textId="65E201EA"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7" w:history="1">
            <w:r w:rsidRPr="00583B4B">
              <w:rPr>
                <w:rStyle w:val="Hyperlink"/>
                <w:noProof/>
                <w:highlight w:val="yellow"/>
              </w:rPr>
              <w:t>2.4</w:t>
            </w:r>
            <w:r>
              <w:rPr>
                <w:rFonts w:asciiTheme="minorHAnsi" w:eastAsiaTheme="minorEastAsia" w:hAnsiTheme="minorHAnsi" w:cstheme="minorBidi"/>
                <w:noProof/>
              </w:rPr>
              <w:tab/>
            </w:r>
            <w:r w:rsidRPr="00583B4B">
              <w:rPr>
                <w:rStyle w:val="Hyperlink"/>
                <w:noProof/>
                <w:highlight w:val="yellow"/>
              </w:rPr>
              <w:t>load files Part 1</w:t>
            </w:r>
            <w:r>
              <w:rPr>
                <w:noProof/>
                <w:webHidden/>
              </w:rPr>
              <w:tab/>
            </w:r>
            <w:r>
              <w:rPr>
                <w:noProof/>
                <w:webHidden/>
              </w:rPr>
              <w:fldChar w:fldCharType="begin"/>
            </w:r>
            <w:r>
              <w:rPr>
                <w:noProof/>
                <w:webHidden/>
              </w:rPr>
              <w:instrText xml:space="preserve"> PAGEREF _Toc508095657 \h </w:instrText>
            </w:r>
            <w:r>
              <w:rPr>
                <w:noProof/>
                <w:webHidden/>
              </w:rPr>
            </w:r>
            <w:r>
              <w:rPr>
                <w:noProof/>
                <w:webHidden/>
              </w:rPr>
              <w:fldChar w:fldCharType="separate"/>
            </w:r>
            <w:r>
              <w:rPr>
                <w:noProof/>
                <w:webHidden/>
              </w:rPr>
              <w:t>7</w:t>
            </w:r>
            <w:r>
              <w:rPr>
                <w:noProof/>
                <w:webHidden/>
              </w:rPr>
              <w:fldChar w:fldCharType="end"/>
            </w:r>
          </w:hyperlink>
        </w:p>
        <w:p w14:paraId="69FBEF21" w14:textId="0A756357"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8" w:history="1">
            <w:r w:rsidRPr="00583B4B">
              <w:rPr>
                <w:rStyle w:val="Hyperlink"/>
                <w:noProof/>
                <w:highlight w:val="yellow"/>
              </w:rPr>
              <w:t>2.5</w:t>
            </w:r>
            <w:r>
              <w:rPr>
                <w:rFonts w:asciiTheme="minorHAnsi" w:eastAsiaTheme="minorEastAsia" w:hAnsiTheme="minorHAnsi" w:cstheme="minorBidi"/>
                <w:noProof/>
              </w:rPr>
              <w:tab/>
            </w:r>
            <w:r w:rsidRPr="00583B4B">
              <w:rPr>
                <w:rStyle w:val="Hyperlink"/>
                <w:noProof/>
                <w:highlight w:val="yellow"/>
              </w:rPr>
              <w:t>load files Part 2</w:t>
            </w:r>
            <w:r>
              <w:rPr>
                <w:noProof/>
                <w:webHidden/>
              </w:rPr>
              <w:tab/>
            </w:r>
            <w:r>
              <w:rPr>
                <w:noProof/>
                <w:webHidden/>
              </w:rPr>
              <w:fldChar w:fldCharType="begin"/>
            </w:r>
            <w:r>
              <w:rPr>
                <w:noProof/>
                <w:webHidden/>
              </w:rPr>
              <w:instrText xml:space="preserve"> PAGEREF _Toc508095658 \h </w:instrText>
            </w:r>
            <w:r>
              <w:rPr>
                <w:noProof/>
                <w:webHidden/>
              </w:rPr>
            </w:r>
            <w:r>
              <w:rPr>
                <w:noProof/>
                <w:webHidden/>
              </w:rPr>
              <w:fldChar w:fldCharType="separate"/>
            </w:r>
            <w:r>
              <w:rPr>
                <w:noProof/>
                <w:webHidden/>
              </w:rPr>
              <w:t>7</w:t>
            </w:r>
            <w:r>
              <w:rPr>
                <w:noProof/>
                <w:webHidden/>
              </w:rPr>
              <w:fldChar w:fldCharType="end"/>
            </w:r>
          </w:hyperlink>
        </w:p>
        <w:p w14:paraId="0111B1A3" w14:textId="7C0F0C88"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59" w:history="1">
            <w:r w:rsidRPr="00583B4B">
              <w:rPr>
                <w:rStyle w:val="Hyperlink"/>
                <w:noProof/>
                <w:highlight w:val="yellow"/>
              </w:rPr>
              <w:t>2.6</w:t>
            </w:r>
            <w:r>
              <w:rPr>
                <w:rFonts w:asciiTheme="minorHAnsi" w:eastAsiaTheme="minorEastAsia" w:hAnsiTheme="minorHAnsi" w:cstheme="minorBidi"/>
                <w:noProof/>
              </w:rPr>
              <w:tab/>
            </w:r>
            <w:r w:rsidRPr="00583B4B">
              <w:rPr>
                <w:rStyle w:val="Hyperlink"/>
                <w:noProof/>
                <w:highlight w:val="yellow"/>
              </w:rPr>
              <w:t>What happen if I press the delete buttons</w:t>
            </w:r>
            <w:r>
              <w:rPr>
                <w:noProof/>
                <w:webHidden/>
              </w:rPr>
              <w:tab/>
            </w:r>
            <w:r>
              <w:rPr>
                <w:noProof/>
                <w:webHidden/>
              </w:rPr>
              <w:fldChar w:fldCharType="begin"/>
            </w:r>
            <w:r>
              <w:rPr>
                <w:noProof/>
                <w:webHidden/>
              </w:rPr>
              <w:instrText xml:space="preserve"> PAGEREF _Toc508095659 \h </w:instrText>
            </w:r>
            <w:r>
              <w:rPr>
                <w:noProof/>
                <w:webHidden/>
              </w:rPr>
            </w:r>
            <w:r>
              <w:rPr>
                <w:noProof/>
                <w:webHidden/>
              </w:rPr>
              <w:fldChar w:fldCharType="separate"/>
            </w:r>
            <w:r>
              <w:rPr>
                <w:noProof/>
                <w:webHidden/>
              </w:rPr>
              <w:t>9</w:t>
            </w:r>
            <w:r>
              <w:rPr>
                <w:noProof/>
                <w:webHidden/>
              </w:rPr>
              <w:fldChar w:fldCharType="end"/>
            </w:r>
          </w:hyperlink>
        </w:p>
        <w:p w14:paraId="1ED87C3B" w14:textId="6FC3A869"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0" w:history="1">
            <w:r w:rsidRPr="00583B4B">
              <w:rPr>
                <w:rStyle w:val="Hyperlink"/>
                <w:noProof/>
                <w:highlight w:val="yellow"/>
              </w:rPr>
              <w:t>2.7</w:t>
            </w:r>
            <w:r>
              <w:rPr>
                <w:rFonts w:asciiTheme="minorHAnsi" w:eastAsiaTheme="minorEastAsia" w:hAnsiTheme="minorHAnsi" w:cstheme="minorBidi"/>
                <w:noProof/>
              </w:rPr>
              <w:tab/>
            </w:r>
            <w:r w:rsidRPr="00583B4B">
              <w:rPr>
                <w:rStyle w:val="Hyperlink"/>
                <w:noProof/>
                <w:highlight w:val="yellow"/>
              </w:rPr>
              <w:t>Uploading right profile when creating demo account</w:t>
            </w:r>
            <w:r>
              <w:rPr>
                <w:noProof/>
                <w:webHidden/>
              </w:rPr>
              <w:tab/>
            </w:r>
            <w:r>
              <w:rPr>
                <w:noProof/>
                <w:webHidden/>
              </w:rPr>
              <w:fldChar w:fldCharType="begin"/>
            </w:r>
            <w:r>
              <w:rPr>
                <w:noProof/>
                <w:webHidden/>
              </w:rPr>
              <w:instrText xml:space="preserve"> PAGEREF _Toc508095660 \h </w:instrText>
            </w:r>
            <w:r>
              <w:rPr>
                <w:noProof/>
                <w:webHidden/>
              </w:rPr>
            </w:r>
            <w:r>
              <w:rPr>
                <w:noProof/>
                <w:webHidden/>
              </w:rPr>
              <w:fldChar w:fldCharType="separate"/>
            </w:r>
            <w:r>
              <w:rPr>
                <w:noProof/>
                <w:webHidden/>
              </w:rPr>
              <w:t>9</w:t>
            </w:r>
            <w:r>
              <w:rPr>
                <w:noProof/>
                <w:webHidden/>
              </w:rPr>
              <w:fldChar w:fldCharType="end"/>
            </w:r>
          </w:hyperlink>
        </w:p>
        <w:p w14:paraId="722297E2" w14:textId="5F5BA3CB" w:rsidR="00DF64FB" w:rsidRDefault="00DF64FB">
          <w:pPr>
            <w:pStyle w:val="TOC1"/>
            <w:tabs>
              <w:tab w:val="left" w:pos="440"/>
              <w:tab w:val="right" w:leader="dot" w:pos="9016"/>
            </w:tabs>
            <w:rPr>
              <w:rFonts w:asciiTheme="minorHAnsi" w:eastAsiaTheme="minorEastAsia" w:hAnsiTheme="minorHAnsi" w:cstheme="minorBidi"/>
              <w:noProof/>
            </w:rPr>
          </w:pPr>
          <w:hyperlink w:anchor="_Toc508095661" w:history="1">
            <w:r w:rsidRPr="00583B4B">
              <w:rPr>
                <w:rStyle w:val="Hyperlink"/>
                <w:noProof/>
              </w:rPr>
              <w:t>3</w:t>
            </w:r>
            <w:r>
              <w:rPr>
                <w:rFonts w:asciiTheme="minorHAnsi" w:eastAsiaTheme="minorEastAsia" w:hAnsiTheme="minorHAnsi" w:cstheme="minorBidi"/>
                <w:noProof/>
              </w:rPr>
              <w:tab/>
            </w:r>
            <w:r w:rsidRPr="00583B4B">
              <w:rPr>
                <w:rStyle w:val="Hyperlink"/>
                <w:noProof/>
              </w:rPr>
              <w:t>Normal account (both strategy and portfolio)</w:t>
            </w:r>
            <w:r>
              <w:rPr>
                <w:noProof/>
                <w:webHidden/>
              </w:rPr>
              <w:tab/>
            </w:r>
            <w:r>
              <w:rPr>
                <w:noProof/>
                <w:webHidden/>
              </w:rPr>
              <w:fldChar w:fldCharType="begin"/>
            </w:r>
            <w:r>
              <w:rPr>
                <w:noProof/>
                <w:webHidden/>
              </w:rPr>
              <w:instrText xml:space="preserve"> PAGEREF _Toc508095661 \h </w:instrText>
            </w:r>
            <w:r>
              <w:rPr>
                <w:noProof/>
                <w:webHidden/>
              </w:rPr>
            </w:r>
            <w:r>
              <w:rPr>
                <w:noProof/>
                <w:webHidden/>
              </w:rPr>
              <w:fldChar w:fldCharType="separate"/>
            </w:r>
            <w:r>
              <w:rPr>
                <w:noProof/>
                <w:webHidden/>
              </w:rPr>
              <w:t>9</w:t>
            </w:r>
            <w:r>
              <w:rPr>
                <w:noProof/>
                <w:webHidden/>
              </w:rPr>
              <w:fldChar w:fldCharType="end"/>
            </w:r>
          </w:hyperlink>
        </w:p>
        <w:p w14:paraId="3429A423" w14:textId="2E46FEEE"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2" w:history="1">
            <w:r w:rsidRPr="00583B4B">
              <w:rPr>
                <w:rStyle w:val="Hyperlink"/>
                <w:noProof/>
              </w:rPr>
              <w:t>3.1</w:t>
            </w:r>
            <w:r>
              <w:rPr>
                <w:rFonts w:asciiTheme="minorHAnsi" w:eastAsiaTheme="minorEastAsia" w:hAnsiTheme="minorHAnsi" w:cstheme="minorBidi"/>
                <w:noProof/>
              </w:rPr>
              <w:tab/>
            </w:r>
            <w:r w:rsidRPr="00583B4B">
              <w:rPr>
                <w:rStyle w:val="Hyperlink"/>
                <w:noProof/>
              </w:rPr>
              <w:t>Upload of files</w:t>
            </w:r>
            <w:r>
              <w:rPr>
                <w:noProof/>
                <w:webHidden/>
              </w:rPr>
              <w:tab/>
            </w:r>
            <w:r>
              <w:rPr>
                <w:noProof/>
                <w:webHidden/>
              </w:rPr>
              <w:fldChar w:fldCharType="begin"/>
            </w:r>
            <w:r>
              <w:rPr>
                <w:noProof/>
                <w:webHidden/>
              </w:rPr>
              <w:instrText xml:space="preserve"> PAGEREF _Toc508095662 \h </w:instrText>
            </w:r>
            <w:r>
              <w:rPr>
                <w:noProof/>
                <w:webHidden/>
              </w:rPr>
            </w:r>
            <w:r>
              <w:rPr>
                <w:noProof/>
                <w:webHidden/>
              </w:rPr>
              <w:fldChar w:fldCharType="separate"/>
            </w:r>
            <w:r>
              <w:rPr>
                <w:noProof/>
                <w:webHidden/>
              </w:rPr>
              <w:t>9</w:t>
            </w:r>
            <w:r>
              <w:rPr>
                <w:noProof/>
                <w:webHidden/>
              </w:rPr>
              <w:fldChar w:fldCharType="end"/>
            </w:r>
          </w:hyperlink>
        </w:p>
        <w:p w14:paraId="3C8AABA8" w14:textId="3F7018A4"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3" w:history="1">
            <w:r w:rsidRPr="00583B4B">
              <w:rPr>
                <w:rStyle w:val="Hyperlink"/>
                <w:noProof/>
                <w:highlight w:val="yellow"/>
              </w:rPr>
              <w:t>3.2</w:t>
            </w:r>
            <w:r>
              <w:rPr>
                <w:rFonts w:asciiTheme="minorHAnsi" w:eastAsiaTheme="minorEastAsia" w:hAnsiTheme="minorHAnsi" w:cstheme="minorBidi"/>
                <w:noProof/>
              </w:rPr>
              <w:tab/>
            </w:r>
            <w:r w:rsidRPr="00583B4B">
              <w:rPr>
                <w:rStyle w:val="Hyperlink"/>
                <w:noProof/>
                <w:highlight w:val="yellow"/>
              </w:rPr>
              <w:t>Upload of images</w:t>
            </w:r>
            <w:r>
              <w:rPr>
                <w:noProof/>
                <w:webHidden/>
              </w:rPr>
              <w:tab/>
            </w:r>
            <w:r>
              <w:rPr>
                <w:noProof/>
                <w:webHidden/>
              </w:rPr>
              <w:fldChar w:fldCharType="begin"/>
            </w:r>
            <w:r>
              <w:rPr>
                <w:noProof/>
                <w:webHidden/>
              </w:rPr>
              <w:instrText xml:space="preserve"> PAGEREF _Toc508095663 \h </w:instrText>
            </w:r>
            <w:r>
              <w:rPr>
                <w:noProof/>
                <w:webHidden/>
              </w:rPr>
            </w:r>
            <w:r>
              <w:rPr>
                <w:noProof/>
                <w:webHidden/>
              </w:rPr>
              <w:fldChar w:fldCharType="separate"/>
            </w:r>
            <w:r>
              <w:rPr>
                <w:noProof/>
                <w:webHidden/>
              </w:rPr>
              <w:t>9</w:t>
            </w:r>
            <w:r>
              <w:rPr>
                <w:noProof/>
                <w:webHidden/>
              </w:rPr>
              <w:fldChar w:fldCharType="end"/>
            </w:r>
          </w:hyperlink>
        </w:p>
        <w:p w14:paraId="2EE816D0" w14:textId="7E291C7A"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4" w:history="1">
            <w:r w:rsidRPr="00583B4B">
              <w:rPr>
                <w:rStyle w:val="Hyperlink"/>
                <w:noProof/>
                <w:highlight w:val="yellow"/>
              </w:rPr>
              <w:t>3.3</w:t>
            </w:r>
            <w:r>
              <w:rPr>
                <w:rFonts w:asciiTheme="minorHAnsi" w:eastAsiaTheme="minorEastAsia" w:hAnsiTheme="minorHAnsi" w:cstheme="minorBidi"/>
                <w:noProof/>
              </w:rPr>
              <w:tab/>
            </w:r>
            <w:r w:rsidRPr="00583B4B">
              <w:rPr>
                <w:rStyle w:val="Hyperlink"/>
                <w:noProof/>
                <w:highlight w:val="yellow"/>
              </w:rPr>
              <w:t>Change the classification order in current IP / Portfolio pages</w:t>
            </w:r>
            <w:r>
              <w:rPr>
                <w:noProof/>
                <w:webHidden/>
              </w:rPr>
              <w:tab/>
            </w:r>
            <w:r>
              <w:rPr>
                <w:noProof/>
                <w:webHidden/>
              </w:rPr>
              <w:fldChar w:fldCharType="begin"/>
            </w:r>
            <w:r>
              <w:rPr>
                <w:noProof/>
                <w:webHidden/>
              </w:rPr>
              <w:instrText xml:space="preserve"> PAGEREF _Toc508095664 \h </w:instrText>
            </w:r>
            <w:r>
              <w:rPr>
                <w:noProof/>
                <w:webHidden/>
              </w:rPr>
            </w:r>
            <w:r>
              <w:rPr>
                <w:noProof/>
                <w:webHidden/>
              </w:rPr>
              <w:fldChar w:fldCharType="separate"/>
            </w:r>
            <w:r>
              <w:rPr>
                <w:noProof/>
                <w:webHidden/>
              </w:rPr>
              <w:t>9</w:t>
            </w:r>
            <w:r>
              <w:rPr>
                <w:noProof/>
                <w:webHidden/>
              </w:rPr>
              <w:fldChar w:fldCharType="end"/>
            </w:r>
          </w:hyperlink>
        </w:p>
        <w:p w14:paraId="18BFE7AE" w14:textId="47125FB6"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5" w:history="1">
            <w:r w:rsidRPr="00583B4B">
              <w:rPr>
                <w:rStyle w:val="Hyperlink"/>
                <w:noProof/>
              </w:rPr>
              <w:t>3.4</w:t>
            </w:r>
            <w:r>
              <w:rPr>
                <w:rFonts w:asciiTheme="minorHAnsi" w:eastAsiaTheme="minorEastAsia" w:hAnsiTheme="minorHAnsi" w:cstheme="minorBidi"/>
                <w:noProof/>
              </w:rPr>
              <w:tab/>
            </w:r>
            <w:r w:rsidRPr="00583B4B">
              <w:rPr>
                <w:rStyle w:val="Hyperlink"/>
                <w:noProof/>
              </w:rPr>
              <w:t>Same csv format for import and export</w:t>
            </w:r>
            <w:r>
              <w:rPr>
                <w:noProof/>
                <w:webHidden/>
              </w:rPr>
              <w:tab/>
            </w:r>
            <w:r>
              <w:rPr>
                <w:noProof/>
                <w:webHidden/>
              </w:rPr>
              <w:fldChar w:fldCharType="begin"/>
            </w:r>
            <w:r>
              <w:rPr>
                <w:noProof/>
                <w:webHidden/>
              </w:rPr>
              <w:instrText xml:space="preserve"> PAGEREF _Toc508095665 \h </w:instrText>
            </w:r>
            <w:r>
              <w:rPr>
                <w:noProof/>
                <w:webHidden/>
              </w:rPr>
            </w:r>
            <w:r>
              <w:rPr>
                <w:noProof/>
                <w:webHidden/>
              </w:rPr>
              <w:fldChar w:fldCharType="separate"/>
            </w:r>
            <w:r>
              <w:rPr>
                <w:noProof/>
                <w:webHidden/>
              </w:rPr>
              <w:t>10</w:t>
            </w:r>
            <w:r>
              <w:rPr>
                <w:noProof/>
                <w:webHidden/>
              </w:rPr>
              <w:fldChar w:fldCharType="end"/>
            </w:r>
          </w:hyperlink>
        </w:p>
        <w:p w14:paraId="1527C7F1" w14:textId="56981B96"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6" w:history="1">
            <w:r w:rsidRPr="00583B4B">
              <w:rPr>
                <w:rStyle w:val="Hyperlink"/>
                <w:rFonts w:eastAsia="Times New Roman"/>
                <w:noProof/>
                <w:highlight w:val="yellow"/>
              </w:rPr>
              <w:t>3.5</w:t>
            </w:r>
            <w:r>
              <w:rPr>
                <w:rFonts w:asciiTheme="minorHAnsi" w:eastAsiaTheme="minorEastAsia" w:hAnsiTheme="minorHAnsi" w:cstheme="minorBidi"/>
                <w:noProof/>
              </w:rPr>
              <w:tab/>
            </w:r>
            <w:r w:rsidRPr="00583B4B">
              <w:rPr>
                <w:rStyle w:val="Hyperlink"/>
                <w:rFonts w:eastAsia="Times New Roman"/>
                <w:noProof/>
                <w:highlight w:val="yellow"/>
              </w:rPr>
              <w:t xml:space="preserve">Delete category </w:t>
            </w:r>
            <w:r w:rsidRPr="00583B4B">
              <w:rPr>
                <w:rStyle w:val="Hyperlink"/>
                <w:rFonts w:ascii="Wingdings" w:eastAsia="Times New Roman" w:hAnsi="Wingdings"/>
                <w:noProof/>
                <w:highlight w:val="yellow"/>
              </w:rPr>
              <w:t></w:t>
            </w:r>
            <w:r w:rsidRPr="00583B4B">
              <w:rPr>
                <w:rStyle w:val="Hyperlink"/>
                <w:rFonts w:eastAsia="Times New Roman"/>
                <w:noProof/>
                <w:highlight w:val="yellow"/>
              </w:rPr>
              <w:t xml:space="preserve"> impact on data</w:t>
            </w:r>
            <w:r>
              <w:rPr>
                <w:noProof/>
                <w:webHidden/>
              </w:rPr>
              <w:tab/>
            </w:r>
            <w:r>
              <w:rPr>
                <w:noProof/>
                <w:webHidden/>
              </w:rPr>
              <w:fldChar w:fldCharType="begin"/>
            </w:r>
            <w:r>
              <w:rPr>
                <w:noProof/>
                <w:webHidden/>
              </w:rPr>
              <w:instrText xml:space="preserve"> PAGEREF _Toc508095666 \h </w:instrText>
            </w:r>
            <w:r>
              <w:rPr>
                <w:noProof/>
                <w:webHidden/>
              </w:rPr>
            </w:r>
            <w:r>
              <w:rPr>
                <w:noProof/>
                <w:webHidden/>
              </w:rPr>
              <w:fldChar w:fldCharType="separate"/>
            </w:r>
            <w:r>
              <w:rPr>
                <w:noProof/>
                <w:webHidden/>
              </w:rPr>
              <w:t>10</w:t>
            </w:r>
            <w:r>
              <w:rPr>
                <w:noProof/>
                <w:webHidden/>
              </w:rPr>
              <w:fldChar w:fldCharType="end"/>
            </w:r>
          </w:hyperlink>
        </w:p>
        <w:p w14:paraId="322E3833" w14:textId="36EA41E9"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7" w:history="1">
            <w:r w:rsidRPr="00583B4B">
              <w:rPr>
                <w:rStyle w:val="Hyperlink"/>
                <w:rFonts w:eastAsia="Times New Roman"/>
                <w:noProof/>
                <w:highlight w:val="yellow"/>
              </w:rPr>
              <w:t>3.6</w:t>
            </w:r>
            <w:r>
              <w:rPr>
                <w:rFonts w:asciiTheme="minorHAnsi" w:eastAsiaTheme="minorEastAsia" w:hAnsiTheme="minorHAnsi" w:cstheme="minorBidi"/>
                <w:noProof/>
              </w:rPr>
              <w:tab/>
            </w:r>
            <w:r w:rsidRPr="00583B4B">
              <w:rPr>
                <w:rStyle w:val="Hyperlink"/>
                <w:rFonts w:eastAsia="Times New Roman"/>
                <w:noProof/>
                <w:highlight w:val="yellow"/>
              </w:rPr>
              <w:t>Logging</w:t>
            </w:r>
            <w:r>
              <w:rPr>
                <w:noProof/>
                <w:webHidden/>
              </w:rPr>
              <w:tab/>
            </w:r>
            <w:r>
              <w:rPr>
                <w:noProof/>
                <w:webHidden/>
              </w:rPr>
              <w:fldChar w:fldCharType="begin"/>
            </w:r>
            <w:r>
              <w:rPr>
                <w:noProof/>
                <w:webHidden/>
              </w:rPr>
              <w:instrText xml:space="preserve"> PAGEREF _Toc508095667 \h </w:instrText>
            </w:r>
            <w:r>
              <w:rPr>
                <w:noProof/>
                <w:webHidden/>
              </w:rPr>
            </w:r>
            <w:r>
              <w:rPr>
                <w:noProof/>
                <w:webHidden/>
              </w:rPr>
              <w:fldChar w:fldCharType="separate"/>
            </w:r>
            <w:r>
              <w:rPr>
                <w:noProof/>
                <w:webHidden/>
              </w:rPr>
              <w:t>10</w:t>
            </w:r>
            <w:r>
              <w:rPr>
                <w:noProof/>
                <w:webHidden/>
              </w:rPr>
              <w:fldChar w:fldCharType="end"/>
            </w:r>
          </w:hyperlink>
        </w:p>
        <w:p w14:paraId="322ED997" w14:textId="47A5C96D"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8" w:history="1">
            <w:r w:rsidRPr="00583B4B">
              <w:rPr>
                <w:rStyle w:val="Hyperlink"/>
                <w:rFonts w:eastAsia="Times New Roman"/>
                <w:noProof/>
                <w:highlight w:val="green"/>
              </w:rPr>
              <w:t>3.7</w:t>
            </w:r>
            <w:r>
              <w:rPr>
                <w:rFonts w:asciiTheme="minorHAnsi" w:eastAsiaTheme="minorEastAsia" w:hAnsiTheme="minorHAnsi" w:cstheme="minorBidi"/>
                <w:noProof/>
              </w:rPr>
              <w:tab/>
            </w:r>
            <w:r w:rsidRPr="00583B4B">
              <w:rPr>
                <w:rStyle w:val="Hyperlink"/>
                <w:rFonts w:eastAsia="Times New Roman"/>
                <w:noProof/>
                <w:highlight w:val="green"/>
              </w:rPr>
              <w:t>Userguide to update (MM action)</w:t>
            </w:r>
            <w:r>
              <w:rPr>
                <w:noProof/>
                <w:webHidden/>
              </w:rPr>
              <w:tab/>
            </w:r>
            <w:r>
              <w:rPr>
                <w:noProof/>
                <w:webHidden/>
              </w:rPr>
              <w:fldChar w:fldCharType="begin"/>
            </w:r>
            <w:r>
              <w:rPr>
                <w:noProof/>
                <w:webHidden/>
              </w:rPr>
              <w:instrText xml:space="preserve"> PAGEREF _Toc508095668 \h </w:instrText>
            </w:r>
            <w:r>
              <w:rPr>
                <w:noProof/>
                <w:webHidden/>
              </w:rPr>
            </w:r>
            <w:r>
              <w:rPr>
                <w:noProof/>
                <w:webHidden/>
              </w:rPr>
              <w:fldChar w:fldCharType="separate"/>
            </w:r>
            <w:r>
              <w:rPr>
                <w:noProof/>
                <w:webHidden/>
              </w:rPr>
              <w:t>10</w:t>
            </w:r>
            <w:r>
              <w:rPr>
                <w:noProof/>
                <w:webHidden/>
              </w:rPr>
              <w:fldChar w:fldCharType="end"/>
            </w:r>
          </w:hyperlink>
        </w:p>
        <w:p w14:paraId="4A5E4042" w14:textId="5B653220"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69" w:history="1">
            <w:r w:rsidRPr="00583B4B">
              <w:rPr>
                <w:rStyle w:val="Hyperlink"/>
                <w:noProof/>
                <w:highlight w:val="yellow"/>
              </w:rPr>
              <w:t>3.8</w:t>
            </w:r>
            <w:r>
              <w:rPr>
                <w:rFonts w:asciiTheme="minorHAnsi" w:eastAsiaTheme="minorEastAsia" w:hAnsiTheme="minorHAnsi" w:cstheme="minorBidi"/>
                <w:noProof/>
              </w:rPr>
              <w:tab/>
            </w:r>
            <w:r w:rsidRPr="00583B4B">
              <w:rPr>
                <w:rStyle w:val="Hyperlink"/>
                <w:noProof/>
                <w:highlight w:val="yellow"/>
              </w:rPr>
              <w:t>Should be possible for admin user to make other users admin users</w:t>
            </w:r>
            <w:r>
              <w:rPr>
                <w:noProof/>
                <w:webHidden/>
              </w:rPr>
              <w:tab/>
            </w:r>
            <w:r>
              <w:rPr>
                <w:noProof/>
                <w:webHidden/>
              </w:rPr>
              <w:fldChar w:fldCharType="begin"/>
            </w:r>
            <w:r>
              <w:rPr>
                <w:noProof/>
                <w:webHidden/>
              </w:rPr>
              <w:instrText xml:space="preserve"> PAGEREF _Toc508095669 \h </w:instrText>
            </w:r>
            <w:r>
              <w:rPr>
                <w:noProof/>
                <w:webHidden/>
              </w:rPr>
            </w:r>
            <w:r>
              <w:rPr>
                <w:noProof/>
                <w:webHidden/>
              </w:rPr>
              <w:fldChar w:fldCharType="separate"/>
            </w:r>
            <w:r>
              <w:rPr>
                <w:noProof/>
                <w:webHidden/>
              </w:rPr>
              <w:t>10</w:t>
            </w:r>
            <w:r>
              <w:rPr>
                <w:noProof/>
                <w:webHidden/>
              </w:rPr>
              <w:fldChar w:fldCharType="end"/>
            </w:r>
          </w:hyperlink>
        </w:p>
        <w:p w14:paraId="1CD40BFB" w14:textId="3CD34255" w:rsidR="00DF64FB" w:rsidRDefault="00DF64FB">
          <w:pPr>
            <w:pStyle w:val="TOC1"/>
            <w:tabs>
              <w:tab w:val="left" w:pos="440"/>
              <w:tab w:val="right" w:leader="dot" w:pos="9016"/>
            </w:tabs>
            <w:rPr>
              <w:rFonts w:asciiTheme="minorHAnsi" w:eastAsiaTheme="minorEastAsia" w:hAnsiTheme="minorHAnsi" w:cstheme="minorBidi"/>
              <w:noProof/>
            </w:rPr>
          </w:pPr>
          <w:hyperlink w:anchor="_Toc508095670" w:history="1">
            <w:r w:rsidRPr="00583B4B">
              <w:rPr>
                <w:rStyle w:val="Hyperlink"/>
                <w:noProof/>
                <w:highlight w:val="yellow"/>
              </w:rPr>
              <w:t>4</w:t>
            </w:r>
            <w:r>
              <w:rPr>
                <w:rFonts w:asciiTheme="minorHAnsi" w:eastAsiaTheme="minorEastAsia" w:hAnsiTheme="minorHAnsi" w:cstheme="minorBidi"/>
                <w:noProof/>
              </w:rPr>
              <w:tab/>
            </w:r>
            <w:r w:rsidRPr="00583B4B">
              <w:rPr>
                <w:rStyle w:val="Hyperlink"/>
                <w:noProof/>
                <w:highlight w:val="yellow"/>
              </w:rPr>
              <w:t>Portfolio page</w:t>
            </w:r>
            <w:r>
              <w:rPr>
                <w:noProof/>
                <w:webHidden/>
              </w:rPr>
              <w:tab/>
            </w:r>
            <w:r>
              <w:rPr>
                <w:noProof/>
                <w:webHidden/>
              </w:rPr>
              <w:fldChar w:fldCharType="begin"/>
            </w:r>
            <w:r>
              <w:rPr>
                <w:noProof/>
                <w:webHidden/>
              </w:rPr>
              <w:instrText xml:space="preserve"> PAGEREF _Toc508095670 \h </w:instrText>
            </w:r>
            <w:r>
              <w:rPr>
                <w:noProof/>
                <w:webHidden/>
              </w:rPr>
            </w:r>
            <w:r>
              <w:rPr>
                <w:noProof/>
                <w:webHidden/>
              </w:rPr>
              <w:fldChar w:fldCharType="separate"/>
            </w:r>
            <w:r>
              <w:rPr>
                <w:noProof/>
                <w:webHidden/>
              </w:rPr>
              <w:t>10</w:t>
            </w:r>
            <w:r>
              <w:rPr>
                <w:noProof/>
                <w:webHidden/>
              </w:rPr>
              <w:fldChar w:fldCharType="end"/>
            </w:r>
          </w:hyperlink>
        </w:p>
        <w:p w14:paraId="0DDC5429" w14:textId="1A9F63C0" w:rsidR="00DF64FB" w:rsidRDefault="00DF64FB">
          <w:pPr>
            <w:pStyle w:val="TOC1"/>
            <w:tabs>
              <w:tab w:val="left" w:pos="440"/>
              <w:tab w:val="right" w:leader="dot" w:pos="9016"/>
            </w:tabs>
            <w:rPr>
              <w:rFonts w:asciiTheme="minorHAnsi" w:eastAsiaTheme="minorEastAsia" w:hAnsiTheme="minorHAnsi" w:cstheme="minorBidi"/>
              <w:noProof/>
            </w:rPr>
          </w:pPr>
          <w:hyperlink w:anchor="_Toc508095671" w:history="1">
            <w:r w:rsidRPr="00583B4B">
              <w:rPr>
                <w:rStyle w:val="Hyperlink"/>
                <w:noProof/>
              </w:rPr>
              <w:t>5</w:t>
            </w:r>
            <w:r>
              <w:rPr>
                <w:rFonts w:asciiTheme="minorHAnsi" w:eastAsiaTheme="minorEastAsia" w:hAnsiTheme="minorHAnsi" w:cstheme="minorBidi"/>
                <w:noProof/>
              </w:rPr>
              <w:tab/>
            </w:r>
            <w:r w:rsidRPr="00583B4B">
              <w:rPr>
                <w:rStyle w:val="Hyperlink"/>
                <w:noProof/>
              </w:rPr>
              <w:t>Notes</w:t>
            </w:r>
            <w:r>
              <w:rPr>
                <w:noProof/>
                <w:webHidden/>
              </w:rPr>
              <w:tab/>
            </w:r>
            <w:r>
              <w:rPr>
                <w:noProof/>
                <w:webHidden/>
              </w:rPr>
              <w:fldChar w:fldCharType="begin"/>
            </w:r>
            <w:r>
              <w:rPr>
                <w:noProof/>
                <w:webHidden/>
              </w:rPr>
              <w:instrText xml:space="preserve"> PAGEREF _Toc508095671 \h </w:instrText>
            </w:r>
            <w:r>
              <w:rPr>
                <w:noProof/>
                <w:webHidden/>
              </w:rPr>
            </w:r>
            <w:r>
              <w:rPr>
                <w:noProof/>
                <w:webHidden/>
              </w:rPr>
              <w:fldChar w:fldCharType="separate"/>
            </w:r>
            <w:r>
              <w:rPr>
                <w:noProof/>
                <w:webHidden/>
              </w:rPr>
              <w:t>11</w:t>
            </w:r>
            <w:r>
              <w:rPr>
                <w:noProof/>
                <w:webHidden/>
              </w:rPr>
              <w:fldChar w:fldCharType="end"/>
            </w:r>
          </w:hyperlink>
        </w:p>
        <w:p w14:paraId="5895504E" w14:textId="19BAB2F7" w:rsidR="00DF64FB" w:rsidRDefault="00DF64FB">
          <w:pPr>
            <w:pStyle w:val="TOC2"/>
            <w:tabs>
              <w:tab w:val="left" w:pos="880"/>
              <w:tab w:val="right" w:leader="dot" w:pos="9016"/>
            </w:tabs>
            <w:rPr>
              <w:rFonts w:asciiTheme="minorHAnsi" w:eastAsiaTheme="minorEastAsia" w:hAnsiTheme="minorHAnsi" w:cstheme="minorBidi"/>
              <w:noProof/>
            </w:rPr>
          </w:pPr>
          <w:hyperlink w:anchor="_Toc508095672" w:history="1">
            <w:r w:rsidRPr="00583B4B">
              <w:rPr>
                <w:rStyle w:val="Hyperlink"/>
                <w:noProof/>
              </w:rPr>
              <w:t>5.1</w:t>
            </w:r>
            <w:r>
              <w:rPr>
                <w:rFonts w:asciiTheme="minorHAnsi" w:eastAsiaTheme="minorEastAsia" w:hAnsiTheme="minorHAnsi" w:cstheme="minorBidi"/>
                <w:noProof/>
              </w:rPr>
              <w:tab/>
            </w:r>
            <w:r w:rsidRPr="00583B4B">
              <w:rPr>
                <w:rStyle w:val="Hyperlink"/>
                <w:noProof/>
              </w:rPr>
              <w:t>Database structure</w:t>
            </w:r>
            <w:r>
              <w:rPr>
                <w:noProof/>
                <w:webHidden/>
              </w:rPr>
              <w:tab/>
            </w:r>
            <w:r>
              <w:rPr>
                <w:noProof/>
                <w:webHidden/>
              </w:rPr>
              <w:fldChar w:fldCharType="begin"/>
            </w:r>
            <w:r>
              <w:rPr>
                <w:noProof/>
                <w:webHidden/>
              </w:rPr>
              <w:instrText xml:space="preserve"> PAGEREF _Toc508095672 \h </w:instrText>
            </w:r>
            <w:r>
              <w:rPr>
                <w:noProof/>
                <w:webHidden/>
              </w:rPr>
            </w:r>
            <w:r>
              <w:rPr>
                <w:noProof/>
                <w:webHidden/>
              </w:rPr>
              <w:fldChar w:fldCharType="separate"/>
            </w:r>
            <w:r>
              <w:rPr>
                <w:noProof/>
                <w:webHidden/>
              </w:rPr>
              <w:t>11</w:t>
            </w:r>
            <w:r>
              <w:rPr>
                <w:noProof/>
                <w:webHidden/>
              </w:rPr>
              <w:fldChar w:fldCharType="end"/>
            </w:r>
          </w:hyperlink>
        </w:p>
        <w:p w14:paraId="2D03E958" w14:textId="3E7C1C62" w:rsidR="00A567D7" w:rsidRDefault="00A567D7" w:rsidP="00FE235A">
          <w:r>
            <w:rPr>
              <w:b/>
              <w:bCs/>
              <w:noProof/>
            </w:rPr>
            <w:fldChar w:fldCharType="end"/>
          </w:r>
        </w:p>
      </w:sdtContent>
    </w:sdt>
    <w:p w14:paraId="0A1B9317" w14:textId="77777777" w:rsidR="00AF099A" w:rsidRDefault="00AF099A" w:rsidP="00A567D7">
      <w:pPr>
        <w:pStyle w:val="Heading1"/>
      </w:pPr>
      <w:bookmarkStart w:id="1" w:name="_Toc508095634"/>
      <w:r>
        <w:t>General</w:t>
      </w:r>
      <w:bookmarkEnd w:id="1"/>
    </w:p>
    <w:p w14:paraId="5EE67CB8" w14:textId="77777777" w:rsidR="00580001" w:rsidRDefault="00580001" w:rsidP="00AF099A">
      <w:pPr>
        <w:pStyle w:val="Heading2"/>
      </w:pPr>
      <w:bookmarkStart w:id="2" w:name="_Toc508095635"/>
      <w:r>
        <w:t>Personal Data</w:t>
      </w:r>
      <w:r w:rsidR="00A567D7" w:rsidRPr="00CC6610">
        <w:rPr>
          <w:rFonts w:ascii="Wingdings" w:hAnsi="Wingdings"/>
          <w:highlight w:val="green"/>
        </w:rPr>
        <w:t></w:t>
      </w:r>
      <w:r w:rsidR="00A567D7" w:rsidRPr="00CC6610">
        <w:rPr>
          <w:rFonts w:ascii="Wingdings" w:hAnsi="Wingdings"/>
          <w:highlight w:val="green"/>
        </w:rPr>
        <w:t></w:t>
      </w:r>
      <w:r w:rsidR="00A567D7" w:rsidRPr="00CC6610">
        <w:rPr>
          <w:rStyle w:val="apple-converted-space"/>
          <w:highlight w:val="green"/>
        </w:rPr>
        <w:t> </w:t>
      </w:r>
      <w:r w:rsidR="00A567D7" w:rsidRPr="00CC6610">
        <w:rPr>
          <w:highlight w:val="green"/>
          <w:u w:val="single"/>
        </w:rPr>
        <w:t>Action for Arnaud</w:t>
      </w:r>
      <w:bookmarkEnd w:id="2"/>
    </w:p>
    <w:p w14:paraId="4B4B94DB" w14:textId="77777777" w:rsidR="00AF099A" w:rsidRPr="00AF099A" w:rsidRDefault="00580001" w:rsidP="00AF099A">
      <w:pPr>
        <w:spacing w:after="120"/>
      </w:pPr>
      <w:r>
        <w:t xml:space="preserve">Patentopolis needs to comply with Data Protection Regulations </w:t>
      </w:r>
    </w:p>
    <w:p w14:paraId="2D9A729F" w14:textId="77777777" w:rsidR="00AF099A" w:rsidRPr="0056579E" w:rsidRDefault="00AF099A" w:rsidP="00AF099A">
      <w:pPr>
        <w:pStyle w:val="Heading2"/>
        <w:rPr>
          <w:highlight w:val="yellow"/>
        </w:rPr>
      </w:pPr>
      <w:bookmarkStart w:id="3" w:name="_Hlk506807955"/>
      <w:bookmarkStart w:id="4" w:name="_Toc508095636"/>
      <w:r w:rsidRPr="0056579E">
        <w:rPr>
          <w:highlight w:val="yellow"/>
        </w:rPr>
        <w:t>How to change typos in the programmed text</w:t>
      </w:r>
      <w:bookmarkEnd w:id="4"/>
      <w:r w:rsidRPr="0056579E">
        <w:rPr>
          <w:highlight w:val="yellow"/>
        </w:rPr>
        <w:t xml:space="preserve"> </w:t>
      </w:r>
    </w:p>
    <w:p w14:paraId="192C082B" w14:textId="77777777" w:rsidR="00AF099A" w:rsidRDefault="00AF099A" w:rsidP="00AF099A">
      <w:r w:rsidRPr="00C47BE0">
        <w:rPr>
          <w:b/>
          <w:highlight w:val="yellow"/>
          <w:u w:val="single"/>
        </w:rPr>
        <w:t>Action for Infovinity</w:t>
      </w:r>
      <w:r w:rsidRPr="00580001">
        <w:rPr>
          <w:highlight w:val="yellow"/>
        </w:rPr>
        <w:t>:</w:t>
      </w:r>
      <w:r>
        <w:t xml:space="preserve"> </w:t>
      </w:r>
      <w:proofErr w:type="spellStart"/>
      <w:r>
        <w:t>userguide</w:t>
      </w:r>
      <w:proofErr w:type="spellEnd"/>
      <w:r>
        <w:t xml:space="preserve"> to change the programmed text in the script file</w:t>
      </w:r>
    </w:p>
    <w:p w14:paraId="49421B42" w14:textId="77777777" w:rsidR="00AF099A" w:rsidRDefault="00AF099A" w:rsidP="00AF099A"/>
    <w:p w14:paraId="081C9151" w14:textId="77777777" w:rsidR="00AF7409" w:rsidRPr="0056579E" w:rsidRDefault="00AF7409" w:rsidP="00EF0809">
      <w:pPr>
        <w:pStyle w:val="Heading2"/>
        <w:rPr>
          <w:highlight w:val="yellow"/>
        </w:rPr>
      </w:pPr>
      <w:bookmarkStart w:id="5" w:name="_Toc508095637"/>
      <w:r w:rsidRPr="0056579E">
        <w:rPr>
          <w:highlight w:val="yellow"/>
        </w:rPr>
        <w:t>Date fields</w:t>
      </w:r>
      <w:bookmarkEnd w:id="5"/>
    </w:p>
    <w:p w14:paraId="4AFF77D6" w14:textId="067B2AA1" w:rsidR="00AF7409" w:rsidDel="00DC5DBC" w:rsidRDefault="00A466D5" w:rsidP="00AF7409">
      <w:pPr>
        <w:rPr>
          <w:del w:id="6" w:author="arnaud gasnier" w:date="2018-03-02T12:31:00Z"/>
        </w:rPr>
      </w:pPr>
      <w:del w:id="7" w:author="arnaud gasnier" w:date="2018-03-02T12:31:00Z">
        <w:r w:rsidRPr="007704C6" w:rsidDel="00DC5DBC">
          <w:rPr>
            <w:b/>
            <w:highlight w:val="yellow"/>
            <w:u w:val="single"/>
          </w:rPr>
          <w:delText>Action for infovinity</w:delText>
        </w:r>
        <w:r w:rsidDel="00DC5DBC">
          <w:rPr>
            <w:b/>
            <w:u w:val="single"/>
          </w:rPr>
          <w:delText xml:space="preserve">: </w:delText>
        </w:r>
        <w:r w:rsidR="00AF7409" w:rsidDel="00DC5DBC">
          <w:delText xml:space="preserve">Currently the user can edit the dates to whatever format they want. </w:delText>
        </w:r>
        <w:r w:rsidDel="00DC5DBC">
          <w:delText>Can this be changed to a calenda</w:delText>
        </w:r>
        <w:r w:rsidR="00AF7409" w:rsidDel="00DC5DBC">
          <w:delText>r date picker input box when editing?</w:delText>
        </w:r>
      </w:del>
    </w:p>
    <w:p w14:paraId="49D9B38F" w14:textId="4BF0A377" w:rsidR="00DC5DBC" w:rsidRDefault="00DC5DBC" w:rsidP="00AF7409">
      <w:pPr>
        <w:rPr>
          <w:ins w:id="8" w:author="arnaud gasnier" w:date="2018-03-02T12:31:00Z"/>
        </w:rPr>
      </w:pPr>
      <w:ins w:id="9" w:author="arnaud gasnier" w:date="2018-03-02T12:31:00Z">
        <w:r>
          <w:t>2 March: implemented</w:t>
        </w:r>
      </w:ins>
    </w:p>
    <w:p w14:paraId="4D1585E2" w14:textId="77777777" w:rsidR="00DC5DBC" w:rsidRDefault="00DC5DBC" w:rsidP="00AF7409"/>
    <w:p w14:paraId="6EE50FD8" w14:textId="77777777" w:rsidR="00A466D5" w:rsidRPr="0056579E" w:rsidRDefault="00A466D5" w:rsidP="00A466D5">
      <w:pPr>
        <w:pStyle w:val="Heading2"/>
        <w:rPr>
          <w:highlight w:val="yellow"/>
        </w:rPr>
      </w:pPr>
      <w:bookmarkStart w:id="10" w:name="_Toc508095638"/>
      <w:r w:rsidRPr="0056579E">
        <w:rPr>
          <w:highlight w:val="yellow"/>
        </w:rPr>
        <w:t>Family Type field</w:t>
      </w:r>
      <w:bookmarkEnd w:id="10"/>
    </w:p>
    <w:p w14:paraId="649DD677" w14:textId="77777777" w:rsidR="00A466D5" w:rsidRPr="00CC6610" w:rsidRDefault="00A466D5" w:rsidP="00A466D5">
      <w:pPr>
        <w:rPr>
          <w:highlight w:val="yellow"/>
        </w:rPr>
      </w:pPr>
      <w:r w:rsidRPr="00873347">
        <w:rPr>
          <w:b/>
          <w:u w:val="single"/>
        </w:rPr>
        <w:t>A</w:t>
      </w:r>
      <w:r w:rsidRPr="00CC6610">
        <w:rPr>
          <w:b/>
          <w:highlight w:val="yellow"/>
          <w:u w:val="single"/>
        </w:rPr>
        <w:t xml:space="preserve">ction for </w:t>
      </w:r>
      <w:proofErr w:type="spellStart"/>
      <w:r w:rsidRPr="00CC6610">
        <w:rPr>
          <w:b/>
          <w:highlight w:val="yellow"/>
          <w:u w:val="single"/>
        </w:rPr>
        <w:t>infovinity</w:t>
      </w:r>
      <w:proofErr w:type="spellEnd"/>
      <w:r w:rsidRPr="00CC6610">
        <w:rPr>
          <w:b/>
          <w:highlight w:val="yellow"/>
          <w:u w:val="single"/>
        </w:rPr>
        <w:t>:</w:t>
      </w:r>
      <w:r w:rsidRPr="00CC6610">
        <w:rPr>
          <w:highlight w:val="yellow"/>
        </w:rPr>
        <w:t xml:space="preserve"> </w:t>
      </w:r>
    </w:p>
    <w:p w14:paraId="16397CF5" w14:textId="69BBD911" w:rsidR="00A466D5" w:rsidRDefault="00A466D5" w:rsidP="00A466D5">
      <w:pPr>
        <w:rPr>
          <w:ins w:id="11" w:author="arnaud gasnier" w:date="2018-03-02T12:34:00Z"/>
        </w:rPr>
      </w:pPr>
      <w:r w:rsidRPr="00CC6610">
        <w:rPr>
          <w:highlight w:val="yellow"/>
        </w:rPr>
        <w:t xml:space="preserve">IP type: drop list of </w:t>
      </w:r>
      <w:proofErr w:type="spellStart"/>
      <w:r w:rsidRPr="00CC6610">
        <w:rPr>
          <w:highlight w:val="yellow"/>
        </w:rPr>
        <w:t>presets</w:t>
      </w:r>
      <w:proofErr w:type="spellEnd"/>
      <w:r w:rsidRPr="00CC6610">
        <w:rPr>
          <w:highlight w:val="yellow"/>
        </w:rPr>
        <w:t xml:space="preserve"> – During import – can only choose one of these + during editing, drop down list of options</w:t>
      </w:r>
      <w:r>
        <w:t>.</w:t>
      </w:r>
    </w:p>
    <w:p w14:paraId="6683589C" w14:textId="1AE267CB" w:rsidR="00DC5DBC" w:rsidRDefault="00DC5DBC" w:rsidP="00A466D5">
      <w:pPr>
        <w:rPr>
          <w:ins w:id="12" w:author="arnaud gasnier" w:date="2018-03-02T12:34:00Z"/>
        </w:rPr>
      </w:pPr>
    </w:p>
    <w:p w14:paraId="7AB4A39F" w14:textId="3E5E5BFE" w:rsidR="00DC5DBC" w:rsidRDefault="00DC5DBC" w:rsidP="00A466D5">
      <w:pPr>
        <w:rPr>
          <w:ins w:id="13" w:author="arnaud gasnier" w:date="2018-03-02T12:35:00Z"/>
        </w:rPr>
      </w:pPr>
      <w:ins w:id="14" w:author="arnaud gasnier" w:date="2018-03-02T12:34:00Z">
        <w:r>
          <w:t xml:space="preserve">Discussed </w:t>
        </w:r>
      </w:ins>
      <w:ins w:id="15" w:author="arnaud gasnier" w:date="2018-03-02T12:35:00Z">
        <w:r>
          <w:t>2 March Marc/Arnaud</w:t>
        </w:r>
      </w:ins>
    </w:p>
    <w:p w14:paraId="44FC05A0" w14:textId="7BB1AD99" w:rsidR="00DC5DBC" w:rsidRDefault="00DC5DBC" w:rsidP="00A466D5">
      <w:pPr>
        <w:rPr>
          <w:ins w:id="16" w:author="arnaud gasnier" w:date="2018-03-02T12:34:00Z"/>
        </w:rPr>
      </w:pPr>
      <w:ins w:id="17" w:author="arnaud gasnier" w:date="2018-03-02T12:35:00Z">
        <w:r>
          <w:t>Family type with drop list works for Marc (</w:t>
        </w:r>
        <w:r w:rsidRPr="00425967">
          <w:rPr>
            <w:highlight w:val="green"/>
          </w:rPr>
          <w:t>but not for old accounts)</w:t>
        </w:r>
      </w:ins>
    </w:p>
    <w:p w14:paraId="623C9215" w14:textId="77777777" w:rsidR="00DC5DBC" w:rsidRDefault="00DC5DBC" w:rsidP="00A466D5"/>
    <w:tbl>
      <w:tblPr>
        <w:tblStyle w:val="TableGrid"/>
        <w:tblW w:w="0" w:type="auto"/>
        <w:tblLook w:val="04A0" w:firstRow="1" w:lastRow="0" w:firstColumn="1" w:lastColumn="0" w:noHBand="0" w:noVBand="1"/>
      </w:tblPr>
      <w:tblGrid>
        <w:gridCol w:w="4508"/>
        <w:gridCol w:w="4508"/>
      </w:tblGrid>
      <w:tr w:rsidR="00D526F4" w14:paraId="1B8AD7F1" w14:textId="77777777" w:rsidTr="00D526F4">
        <w:tc>
          <w:tcPr>
            <w:tcW w:w="4508" w:type="dxa"/>
          </w:tcPr>
          <w:p w14:paraId="367B81CB" w14:textId="77777777" w:rsidR="00D526F4" w:rsidRPr="00CC6610" w:rsidRDefault="00D526F4" w:rsidP="00A466D5">
            <w:pPr>
              <w:rPr>
                <w:highlight w:val="yellow"/>
              </w:rPr>
            </w:pPr>
            <w:bookmarkStart w:id="18" w:name="_Hlk506808022"/>
            <w:bookmarkEnd w:id="3"/>
            <w:r w:rsidRPr="00CC6610">
              <w:rPr>
                <w:highlight w:val="yellow"/>
              </w:rPr>
              <w:t xml:space="preserve">Fields </w:t>
            </w:r>
          </w:p>
        </w:tc>
        <w:tc>
          <w:tcPr>
            <w:tcW w:w="4508" w:type="dxa"/>
          </w:tcPr>
          <w:p w14:paraId="3B2F2AD4" w14:textId="77777777" w:rsidR="00D526F4" w:rsidRPr="0056579E" w:rsidRDefault="00D526F4" w:rsidP="00A466D5">
            <w:pPr>
              <w:rPr>
                <w:highlight w:val="green"/>
              </w:rPr>
            </w:pPr>
            <w:r w:rsidRPr="0056579E">
              <w:rPr>
                <w:highlight w:val="green"/>
              </w:rPr>
              <w:t xml:space="preserve">Comment for </w:t>
            </w:r>
            <w:proofErr w:type="spellStart"/>
            <w:r w:rsidRPr="0056579E">
              <w:rPr>
                <w:highlight w:val="green"/>
              </w:rPr>
              <w:t>userguide</w:t>
            </w:r>
            <w:proofErr w:type="spellEnd"/>
            <w:r w:rsidRPr="0056579E">
              <w:rPr>
                <w:highlight w:val="green"/>
              </w:rPr>
              <w:t xml:space="preserve"> (</w:t>
            </w:r>
            <w:r w:rsidRPr="0056579E">
              <w:rPr>
                <w:b/>
                <w:highlight w:val="green"/>
                <w:u w:val="single"/>
              </w:rPr>
              <w:t xml:space="preserve">Marc </w:t>
            </w:r>
            <w:r w:rsidRPr="0056579E">
              <w:rPr>
                <w:highlight w:val="green"/>
              </w:rPr>
              <w:t>)</w:t>
            </w:r>
          </w:p>
        </w:tc>
      </w:tr>
      <w:tr w:rsidR="00D526F4" w14:paraId="6F966FBF" w14:textId="77777777" w:rsidTr="00D526F4">
        <w:tc>
          <w:tcPr>
            <w:tcW w:w="4508" w:type="dxa"/>
          </w:tcPr>
          <w:p w14:paraId="388AF29F" w14:textId="77777777" w:rsidR="00D526F4" w:rsidRPr="00CC6610" w:rsidRDefault="00D526F4" w:rsidP="0026434D">
            <w:pPr>
              <w:rPr>
                <w:highlight w:val="yellow"/>
              </w:rPr>
            </w:pPr>
            <w:r w:rsidRPr="00CC6610">
              <w:rPr>
                <w:highlight w:val="yellow"/>
              </w:rPr>
              <w:t xml:space="preserve">Patent </w:t>
            </w:r>
            <w:r w:rsidRPr="00CC6610">
              <w:rPr>
                <w:highlight w:val="yellow"/>
              </w:rPr>
              <w:tab/>
            </w:r>
            <w:r w:rsidRPr="00CC6610">
              <w:rPr>
                <w:highlight w:val="yellow"/>
              </w:rPr>
              <w:tab/>
            </w:r>
            <w:r w:rsidRPr="00CC6610">
              <w:rPr>
                <w:highlight w:val="yellow"/>
              </w:rPr>
              <w:tab/>
            </w:r>
          </w:p>
        </w:tc>
        <w:tc>
          <w:tcPr>
            <w:tcW w:w="4508" w:type="dxa"/>
          </w:tcPr>
          <w:p w14:paraId="458A8ED6" w14:textId="77777777" w:rsidR="00D526F4" w:rsidRPr="0056579E" w:rsidRDefault="0026434D" w:rsidP="0026434D">
            <w:pPr>
              <w:rPr>
                <w:highlight w:val="green"/>
              </w:rPr>
            </w:pPr>
            <w:r w:rsidRPr="0056579E">
              <w:rPr>
                <w:highlight w:val="green"/>
              </w:rPr>
              <w:t xml:space="preserve">Generally speaking, patent rights are created upon </w:t>
            </w:r>
            <w:r w:rsidR="00D526F4" w:rsidRPr="0056579E">
              <w:rPr>
                <w:highlight w:val="green"/>
              </w:rPr>
              <w:t>filing</w:t>
            </w:r>
            <w:r w:rsidRPr="0056579E">
              <w:rPr>
                <w:highlight w:val="green"/>
              </w:rPr>
              <w:t>. Here the field “patent” could be chosen as soon as a patent application has been instructed. The status field (see below) will define whether the patent application is already field or not.</w:t>
            </w:r>
          </w:p>
        </w:tc>
      </w:tr>
      <w:tr w:rsidR="0026434D" w14:paraId="7F396B3C" w14:textId="77777777" w:rsidTr="00E72744">
        <w:tc>
          <w:tcPr>
            <w:tcW w:w="4508" w:type="dxa"/>
          </w:tcPr>
          <w:p w14:paraId="13F1B265" w14:textId="4B2BF27F" w:rsidR="0026434D" w:rsidRPr="00CC6610" w:rsidRDefault="0026434D" w:rsidP="0026434D">
            <w:pPr>
              <w:rPr>
                <w:highlight w:val="yellow"/>
              </w:rPr>
            </w:pPr>
            <w:r w:rsidRPr="00CC6610">
              <w:rPr>
                <w:highlight w:val="yellow"/>
              </w:rPr>
              <w:t xml:space="preserve">Design </w:t>
            </w:r>
          </w:p>
        </w:tc>
        <w:tc>
          <w:tcPr>
            <w:tcW w:w="4508" w:type="dxa"/>
          </w:tcPr>
          <w:p w14:paraId="3A558E1B" w14:textId="77777777" w:rsidR="0026434D" w:rsidRPr="0056579E" w:rsidRDefault="0026434D" w:rsidP="0026434D">
            <w:pPr>
              <w:rPr>
                <w:highlight w:val="green"/>
              </w:rPr>
            </w:pPr>
            <w:r w:rsidRPr="0056579E">
              <w:rPr>
                <w:highlight w:val="green"/>
              </w:rPr>
              <w:t>Include registered right for 2D and 3D works, as well as unregistered rights for such work as it may exist in some countries</w:t>
            </w:r>
            <w:r w:rsidRPr="0056579E">
              <w:rPr>
                <w:highlight w:val="green"/>
              </w:rPr>
              <w:tab/>
            </w:r>
            <w:r w:rsidRPr="0056579E">
              <w:rPr>
                <w:highlight w:val="green"/>
              </w:rPr>
              <w:tab/>
            </w:r>
          </w:p>
        </w:tc>
      </w:tr>
      <w:tr w:rsidR="0026434D" w14:paraId="1A72994F" w14:textId="77777777" w:rsidTr="00E72744">
        <w:tc>
          <w:tcPr>
            <w:tcW w:w="4508" w:type="dxa"/>
          </w:tcPr>
          <w:p w14:paraId="58D3DD4C" w14:textId="77777777" w:rsidR="0026434D" w:rsidRPr="00CC6610" w:rsidRDefault="0026434D" w:rsidP="0026434D">
            <w:pPr>
              <w:rPr>
                <w:highlight w:val="yellow"/>
              </w:rPr>
            </w:pPr>
            <w:r w:rsidRPr="00CC6610">
              <w:rPr>
                <w:highlight w:val="yellow"/>
              </w:rPr>
              <w:t xml:space="preserve">Trademark </w:t>
            </w:r>
            <w:r w:rsidRPr="00CC6610">
              <w:rPr>
                <w:highlight w:val="yellow"/>
              </w:rPr>
              <w:tab/>
            </w:r>
            <w:r w:rsidRPr="00CC6610">
              <w:rPr>
                <w:highlight w:val="yellow"/>
              </w:rPr>
              <w:tab/>
            </w:r>
            <w:r w:rsidRPr="00CC6610">
              <w:rPr>
                <w:highlight w:val="yellow"/>
              </w:rPr>
              <w:tab/>
              <w:t xml:space="preserve"> </w:t>
            </w:r>
          </w:p>
        </w:tc>
        <w:tc>
          <w:tcPr>
            <w:tcW w:w="4508" w:type="dxa"/>
          </w:tcPr>
          <w:p w14:paraId="52DD9A3B" w14:textId="77777777" w:rsidR="0026434D" w:rsidRPr="0056579E" w:rsidRDefault="0026434D" w:rsidP="0026434D">
            <w:pPr>
              <w:rPr>
                <w:highlight w:val="green"/>
              </w:rPr>
            </w:pPr>
            <w:r w:rsidRPr="0056579E">
              <w:rPr>
                <w:highlight w:val="green"/>
              </w:rPr>
              <w:t>Include registered right for distinctive signs, as well as unregistered rights for such signs as it may exist in some countries</w:t>
            </w:r>
          </w:p>
        </w:tc>
      </w:tr>
      <w:tr w:rsidR="0026434D" w14:paraId="0E057101" w14:textId="77777777" w:rsidTr="00E72744">
        <w:tc>
          <w:tcPr>
            <w:tcW w:w="4508" w:type="dxa"/>
          </w:tcPr>
          <w:p w14:paraId="3970374D" w14:textId="77777777" w:rsidR="0026434D" w:rsidRPr="00CC6610" w:rsidRDefault="0026434D" w:rsidP="0026434D">
            <w:pPr>
              <w:rPr>
                <w:highlight w:val="yellow"/>
              </w:rPr>
            </w:pPr>
            <w:r w:rsidRPr="00CC6610">
              <w:rPr>
                <w:highlight w:val="yellow"/>
              </w:rPr>
              <w:t>Know-how</w:t>
            </w:r>
          </w:p>
        </w:tc>
        <w:tc>
          <w:tcPr>
            <w:tcW w:w="4508" w:type="dxa"/>
          </w:tcPr>
          <w:p w14:paraId="21066961" w14:textId="77777777" w:rsidR="0026434D" w:rsidRPr="0056579E" w:rsidRDefault="0026434D" w:rsidP="0026434D">
            <w:pPr>
              <w:rPr>
                <w:highlight w:val="green"/>
              </w:rPr>
            </w:pPr>
          </w:p>
        </w:tc>
      </w:tr>
      <w:tr w:rsidR="0026434D" w14:paraId="0F44058B" w14:textId="77777777" w:rsidTr="00E72744">
        <w:tc>
          <w:tcPr>
            <w:tcW w:w="4508" w:type="dxa"/>
          </w:tcPr>
          <w:p w14:paraId="01CCE0C6" w14:textId="77777777" w:rsidR="0026434D" w:rsidRPr="00CC6610" w:rsidRDefault="0026434D" w:rsidP="0026434D">
            <w:pPr>
              <w:rPr>
                <w:highlight w:val="yellow"/>
              </w:rPr>
            </w:pPr>
            <w:r w:rsidRPr="00CC6610">
              <w:rPr>
                <w:highlight w:val="yellow"/>
              </w:rPr>
              <w:t>Trade secret</w:t>
            </w:r>
          </w:p>
        </w:tc>
        <w:tc>
          <w:tcPr>
            <w:tcW w:w="4508" w:type="dxa"/>
          </w:tcPr>
          <w:p w14:paraId="2BD7C241" w14:textId="77777777" w:rsidR="0026434D" w:rsidRPr="0056579E" w:rsidRDefault="0026434D" w:rsidP="0026434D">
            <w:pPr>
              <w:rPr>
                <w:highlight w:val="green"/>
              </w:rPr>
            </w:pPr>
            <w:r w:rsidRPr="0056579E">
              <w:rPr>
                <w:highlight w:val="green"/>
              </w:rPr>
              <w:t xml:space="preserve">Exist in some countries; the following criteria need to be met in order to qualify as trade secret: (1) information has certain value to the company (2) it is secret and not easy to derive from public information (3) it is being protected through reasonable security measures </w:t>
            </w:r>
          </w:p>
        </w:tc>
      </w:tr>
      <w:tr w:rsidR="0026434D" w14:paraId="54CB5F0F" w14:textId="77777777" w:rsidTr="00E72744">
        <w:tc>
          <w:tcPr>
            <w:tcW w:w="4508" w:type="dxa"/>
          </w:tcPr>
          <w:p w14:paraId="3F956C61" w14:textId="77777777" w:rsidR="0026434D" w:rsidRPr="00CC6610" w:rsidRDefault="0026434D" w:rsidP="0026434D">
            <w:pPr>
              <w:rPr>
                <w:highlight w:val="yellow"/>
              </w:rPr>
            </w:pPr>
            <w:r w:rsidRPr="00CC6610">
              <w:rPr>
                <w:highlight w:val="yellow"/>
              </w:rPr>
              <w:t>Software</w:t>
            </w:r>
          </w:p>
        </w:tc>
        <w:tc>
          <w:tcPr>
            <w:tcW w:w="4508" w:type="dxa"/>
          </w:tcPr>
          <w:p w14:paraId="626B98A2" w14:textId="77777777" w:rsidR="0026434D" w:rsidRDefault="0026434D" w:rsidP="00E72744">
            <w:pPr>
              <w:ind w:left="360"/>
            </w:pPr>
          </w:p>
        </w:tc>
      </w:tr>
      <w:tr w:rsidR="0026434D" w14:paraId="59A9E04B" w14:textId="77777777" w:rsidTr="00D526F4">
        <w:tc>
          <w:tcPr>
            <w:tcW w:w="4508" w:type="dxa"/>
          </w:tcPr>
          <w:p w14:paraId="190AA4FC" w14:textId="77777777" w:rsidR="0026434D" w:rsidRPr="00CC6610" w:rsidRDefault="0026434D" w:rsidP="0026434D">
            <w:pPr>
              <w:rPr>
                <w:highlight w:val="yellow"/>
              </w:rPr>
            </w:pPr>
            <w:r w:rsidRPr="00CC6610">
              <w:rPr>
                <w:highlight w:val="yellow"/>
              </w:rPr>
              <w:t>Other</w:t>
            </w:r>
          </w:p>
        </w:tc>
        <w:tc>
          <w:tcPr>
            <w:tcW w:w="4508" w:type="dxa"/>
          </w:tcPr>
          <w:p w14:paraId="4868058D" w14:textId="77777777" w:rsidR="0026434D" w:rsidRDefault="0026434D" w:rsidP="0026434D">
            <w:pPr>
              <w:ind w:left="360"/>
            </w:pPr>
          </w:p>
        </w:tc>
      </w:tr>
      <w:bookmarkEnd w:id="18"/>
    </w:tbl>
    <w:p w14:paraId="650E7090" w14:textId="77777777" w:rsidR="00D526F4" w:rsidRDefault="00D526F4" w:rsidP="00A466D5"/>
    <w:p w14:paraId="760143EA" w14:textId="77777777" w:rsidR="00A466D5" w:rsidRPr="0056579E" w:rsidRDefault="00A466D5" w:rsidP="00D526F4">
      <w:pPr>
        <w:rPr>
          <w:b/>
          <w:highlight w:val="lightGray"/>
          <w:u w:val="single"/>
        </w:rPr>
      </w:pPr>
      <w:r w:rsidRPr="0056579E">
        <w:rPr>
          <w:b/>
          <w:highlight w:val="lightGray"/>
          <w:u w:val="single"/>
        </w:rPr>
        <w:lastRenderedPageBreak/>
        <w:t>Next v3</w:t>
      </w:r>
    </w:p>
    <w:p w14:paraId="29974EA9" w14:textId="77777777" w:rsidR="00A466D5" w:rsidRDefault="00A466D5" w:rsidP="00A466D5">
      <w:pPr>
        <w:pStyle w:val="ListParagraph"/>
        <w:numPr>
          <w:ilvl w:val="0"/>
          <w:numId w:val="6"/>
        </w:numPr>
      </w:pPr>
      <w:r w:rsidRPr="0056579E">
        <w:rPr>
          <w:highlight w:val="lightGray"/>
        </w:rPr>
        <w:t>With drag/drop from available fields and order up/down like below</w:t>
      </w:r>
      <w:r>
        <w:t xml:space="preserve"> for admin in project admin tab</w:t>
      </w:r>
    </w:p>
    <w:p w14:paraId="2CB17D8A" w14:textId="77777777" w:rsidR="00A466D5" w:rsidRDefault="00A466D5" w:rsidP="00A466D5"/>
    <w:p w14:paraId="3029F04C" w14:textId="77777777" w:rsidR="00A466D5" w:rsidRDefault="00A466D5" w:rsidP="00A466D5"/>
    <w:p w14:paraId="53F4734B" w14:textId="77777777" w:rsidR="00A466D5" w:rsidRPr="00CC6610" w:rsidRDefault="00A466D5" w:rsidP="00A466D5">
      <w:pPr>
        <w:pStyle w:val="Heading2"/>
        <w:rPr>
          <w:highlight w:val="yellow"/>
        </w:rPr>
      </w:pPr>
      <w:bookmarkStart w:id="19" w:name="_Hlk506808041"/>
      <w:bookmarkStart w:id="20" w:name="_Toc508095639"/>
      <w:r w:rsidRPr="00CC6610">
        <w:rPr>
          <w:highlight w:val="yellow"/>
        </w:rPr>
        <w:t>Status Type field</w:t>
      </w:r>
      <w:bookmarkEnd w:id="20"/>
    </w:p>
    <w:p w14:paraId="63F7DC5C" w14:textId="77777777" w:rsidR="00B8313C" w:rsidRPr="00CC6610" w:rsidRDefault="00B8313C" w:rsidP="00B8313C">
      <w:pPr>
        <w:rPr>
          <w:highlight w:val="yellow"/>
        </w:rPr>
      </w:pPr>
      <w:r w:rsidRPr="00CC6610">
        <w:rPr>
          <w:b/>
          <w:highlight w:val="yellow"/>
          <w:u w:val="single"/>
        </w:rPr>
        <w:t xml:space="preserve">Action for </w:t>
      </w:r>
      <w:proofErr w:type="spellStart"/>
      <w:r w:rsidRPr="00CC6610">
        <w:rPr>
          <w:b/>
          <w:highlight w:val="yellow"/>
          <w:u w:val="single"/>
        </w:rPr>
        <w:t>infovinity</w:t>
      </w:r>
      <w:proofErr w:type="spellEnd"/>
      <w:r w:rsidRPr="00CC6610">
        <w:rPr>
          <w:b/>
          <w:highlight w:val="yellow"/>
          <w:u w:val="single"/>
        </w:rPr>
        <w:t>:</w:t>
      </w:r>
    </w:p>
    <w:p w14:paraId="36CDA6A4" w14:textId="6A5DAFB4" w:rsidR="00A466D5" w:rsidRDefault="00A466D5" w:rsidP="00A466D5">
      <w:pPr>
        <w:rPr>
          <w:ins w:id="21" w:author="arnaud gasnier" w:date="2018-03-02T12:36:00Z"/>
          <w:highlight w:val="yellow"/>
        </w:rPr>
      </w:pPr>
      <w:r w:rsidRPr="00CC6610">
        <w:rPr>
          <w:highlight w:val="yellow"/>
        </w:rPr>
        <w:t xml:space="preserve">Status: drop list of </w:t>
      </w:r>
      <w:proofErr w:type="spellStart"/>
      <w:r w:rsidRPr="00CC6610">
        <w:rPr>
          <w:highlight w:val="yellow"/>
        </w:rPr>
        <w:t>preset</w:t>
      </w:r>
      <w:proofErr w:type="spellEnd"/>
    </w:p>
    <w:p w14:paraId="272A869A" w14:textId="257A7F3D" w:rsidR="00DC5DBC" w:rsidRDefault="00DC5DBC" w:rsidP="00A466D5">
      <w:pPr>
        <w:rPr>
          <w:ins w:id="22" w:author="arnaud gasnier" w:date="2018-03-02T12:36:00Z"/>
        </w:rPr>
      </w:pPr>
    </w:p>
    <w:p w14:paraId="677010F6" w14:textId="3C9A5806" w:rsidR="00DC5DBC" w:rsidRDefault="00DC5DBC" w:rsidP="00A466D5">
      <w:pPr>
        <w:rPr>
          <w:ins w:id="23" w:author="arnaud gasnier" w:date="2018-03-02T12:36:00Z"/>
        </w:rPr>
      </w:pPr>
      <w:ins w:id="24" w:author="arnaud gasnier" w:date="2018-03-02T12:36:00Z">
        <w:r w:rsidRPr="008F7764">
          <w:t xml:space="preserve">Discussed </w:t>
        </w:r>
        <w:r w:rsidR="00EB6137" w:rsidRPr="008F7764">
          <w:t>2 March:</w:t>
        </w:r>
      </w:ins>
    </w:p>
    <w:p w14:paraId="082FB985" w14:textId="6D33E8F0" w:rsidR="00EB6137" w:rsidRDefault="00EB6137" w:rsidP="00A466D5">
      <w:pPr>
        <w:rPr>
          <w:ins w:id="25" w:author="arnaud gasnier" w:date="2018-03-02T12:36:00Z"/>
        </w:rPr>
      </w:pPr>
      <w:ins w:id="26" w:author="arnaud gasnier" w:date="2018-03-02T12:36:00Z">
        <w:r>
          <w:t xml:space="preserve">The </w:t>
        </w:r>
        <w:proofErr w:type="spellStart"/>
        <w:r>
          <w:t>droplist</w:t>
        </w:r>
        <w:proofErr w:type="spellEnd"/>
        <w:r>
          <w:t xml:space="preserve"> works but mismatch between </w:t>
        </w:r>
        <w:proofErr w:type="spellStart"/>
        <w:r>
          <w:t>color</w:t>
        </w:r>
        <w:proofErr w:type="spellEnd"/>
        <w:r>
          <w:t xml:space="preserve"> matching and dropdown list ; </w:t>
        </w:r>
        <w:proofErr w:type="spellStart"/>
        <w:r>
          <w:t>Prahask</w:t>
        </w:r>
        <w:proofErr w:type="spellEnd"/>
        <w:r>
          <w:t xml:space="preserve"> check capitaliz</w:t>
        </w:r>
      </w:ins>
      <w:ins w:id="27" w:author="arnaud gasnier" w:date="2018-03-02T12:37:00Z">
        <w:r>
          <w:t xml:space="preserve">ed (“published” in </w:t>
        </w:r>
        <w:proofErr w:type="spellStart"/>
        <w:r>
          <w:t>color</w:t>
        </w:r>
        <w:proofErr w:type="spellEnd"/>
        <w:r>
          <w:t xml:space="preserve"> matching but “Published” in Dropdown list </w:t>
        </w:r>
        <w:r>
          <w:sym w:font="Wingdings" w:char="F0E0"/>
        </w:r>
        <w:r>
          <w:t xml:space="preserve"> </w:t>
        </w:r>
        <w:r w:rsidRPr="00425967">
          <w:rPr>
            <w:b/>
            <w:highlight w:val="yellow"/>
          </w:rPr>
          <w:t xml:space="preserve">Action for </w:t>
        </w:r>
        <w:proofErr w:type="spellStart"/>
        <w:r w:rsidRPr="00425967">
          <w:rPr>
            <w:b/>
            <w:highlight w:val="yellow"/>
          </w:rPr>
          <w:t>infovinity</w:t>
        </w:r>
      </w:ins>
      <w:proofErr w:type="spellEnd"/>
    </w:p>
    <w:p w14:paraId="6BD13F87" w14:textId="77777777" w:rsidR="00EB6137" w:rsidRDefault="00EB6137" w:rsidP="00A466D5"/>
    <w:p w14:paraId="0A7EA6AA" w14:textId="77777777" w:rsidR="00D526F4" w:rsidRDefault="00D526F4" w:rsidP="00A466D5"/>
    <w:tbl>
      <w:tblPr>
        <w:tblStyle w:val="TableGrid"/>
        <w:tblW w:w="0" w:type="auto"/>
        <w:tblLook w:val="04A0" w:firstRow="1" w:lastRow="0" w:firstColumn="1" w:lastColumn="0" w:noHBand="0" w:noVBand="1"/>
      </w:tblPr>
      <w:tblGrid>
        <w:gridCol w:w="4508"/>
        <w:gridCol w:w="4508"/>
      </w:tblGrid>
      <w:tr w:rsidR="00D526F4" w14:paraId="78B0B485" w14:textId="77777777" w:rsidTr="00E72744">
        <w:tc>
          <w:tcPr>
            <w:tcW w:w="4508" w:type="dxa"/>
          </w:tcPr>
          <w:p w14:paraId="37CC8D5E" w14:textId="77777777" w:rsidR="00D526F4" w:rsidRPr="00CC6610" w:rsidRDefault="00D526F4" w:rsidP="00E72744">
            <w:pPr>
              <w:rPr>
                <w:highlight w:val="yellow"/>
              </w:rPr>
            </w:pPr>
            <w:bookmarkStart w:id="28" w:name="_Hlk506808052"/>
            <w:bookmarkEnd w:id="19"/>
            <w:r w:rsidRPr="00CC6610">
              <w:rPr>
                <w:highlight w:val="yellow"/>
              </w:rPr>
              <w:t xml:space="preserve">Fields </w:t>
            </w:r>
          </w:p>
        </w:tc>
        <w:tc>
          <w:tcPr>
            <w:tcW w:w="4508" w:type="dxa"/>
          </w:tcPr>
          <w:p w14:paraId="3D581F2C" w14:textId="77777777" w:rsidR="00D526F4" w:rsidRPr="0056579E" w:rsidRDefault="00D526F4" w:rsidP="00E72744">
            <w:pPr>
              <w:rPr>
                <w:highlight w:val="green"/>
              </w:rPr>
            </w:pPr>
            <w:r w:rsidRPr="0056579E">
              <w:rPr>
                <w:highlight w:val="green"/>
              </w:rPr>
              <w:t xml:space="preserve">Comment for </w:t>
            </w:r>
            <w:proofErr w:type="spellStart"/>
            <w:r w:rsidRPr="0056579E">
              <w:rPr>
                <w:highlight w:val="green"/>
              </w:rPr>
              <w:t>userguide</w:t>
            </w:r>
            <w:proofErr w:type="spellEnd"/>
            <w:r w:rsidRPr="0056579E">
              <w:rPr>
                <w:highlight w:val="green"/>
              </w:rPr>
              <w:t xml:space="preserve"> (</w:t>
            </w:r>
            <w:r w:rsidRPr="0056579E">
              <w:rPr>
                <w:b/>
                <w:highlight w:val="green"/>
                <w:u w:val="single"/>
              </w:rPr>
              <w:t xml:space="preserve">Marc </w:t>
            </w:r>
            <w:r w:rsidRPr="0056579E">
              <w:rPr>
                <w:highlight w:val="green"/>
              </w:rPr>
              <w:t>)</w:t>
            </w:r>
          </w:p>
        </w:tc>
      </w:tr>
      <w:tr w:rsidR="00D526F4" w14:paraId="1FA31AA7" w14:textId="77777777" w:rsidTr="00E72744">
        <w:tc>
          <w:tcPr>
            <w:tcW w:w="4508" w:type="dxa"/>
          </w:tcPr>
          <w:p w14:paraId="2E0A54D8" w14:textId="77777777" w:rsidR="00D526F4" w:rsidRPr="00CC6610" w:rsidRDefault="00D526F4" w:rsidP="00D526F4">
            <w:pPr>
              <w:ind w:left="360"/>
              <w:rPr>
                <w:highlight w:val="yellow"/>
              </w:rPr>
            </w:pPr>
            <w:r w:rsidRPr="00CC6610">
              <w:rPr>
                <w:highlight w:val="yellow"/>
              </w:rPr>
              <w:t xml:space="preserve">Unfiled </w:t>
            </w:r>
            <w:r w:rsidRPr="00CC6610">
              <w:rPr>
                <w:highlight w:val="yellow"/>
              </w:rPr>
              <w:tab/>
            </w:r>
            <w:r w:rsidRPr="00CC6610">
              <w:rPr>
                <w:highlight w:val="yellow"/>
              </w:rPr>
              <w:tab/>
            </w:r>
            <w:r w:rsidRPr="00CC6610">
              <w:rPr>
                <w:highlight w:val="yellow"/>
              </w:rPr>
              <w:tab/>
            </w:r>
          </w:p>
        </w:tc>
        <w:tc>
          <w:tcPr>
            <w:tcW w:w="4508" w:type="dxa"/>
          </w:tcPr>
          <w:p w14:paraId="5D65A621" w14:textId="77777777" w:rsidR="00D526F4" w:rsidRPr="0056579E" w:rsidRDefault="00D526F4" w:rsidP="0026434D">
            <w:pPr>
              <w:rPr>
                <w:highlight w:val="green"/>
              </w:rPr>
            </w:pPr>
            <w:r w:rsidRPr="0056579E">
              <w:rPr>
                <w:highlight w:val="green"/>
              </w:rPr>
              <w:t xml:space="preserve">after instruction and before filing </w:t>
            </w:r>
          </w:p>
        </w:tc>
      </w:tr>
      <w:tr w:rsidR="00D526F4" w14:paraId="3E8DCEF9" w14:textId="77777777" w:rsidTr="00E72744">
        <w:tc>
          <w:tcPr>
            <w:tcW w:w="4508" w:type="dxa"/>
          </w:tcPr>
          <w:p w14:paraId="4F424A44" w14:textId="77777777" w:rsidR="00D526F4" w:rsidRPr="00CC6610" w:rsidRDefault="00D526F4" w:rsidP="00D526F4">
            <w:pPr>
              <w:ind w:left="360"/>
              <w:rPr>
                <w:highlight w:val="yellow"/>
              </w:rPr>
            </w:pPr>
            <w:r w:rsidRPr="00CC6610">
              <w:rPr>
                <w:highlight w:val="yellow"/>
              </w:rPr>
              <w:t>Filed</w:t>
            </w:r>
          </w:p>
        </w:tc>
        <w:tc>
          <w:tcPr>
            <w:tcW w:w="4508" w:type="dxa"/>
          </w:tcPr>
          <w:p w14:paraId="3D27E520" w14:textId="77777777" w:rsidR="00D526F4" w:rsidRPr="0056579E" w:rsidRDefault="00D526F4" w:rsidP="00D526F4">
            <w:pPr>
              <w:ind w:left="360"/>
              <w:rPr>
                <w:highlight w:val="green"/>
              </w:rPr>
            </w:pPr>
          </w:p>
        </w:tc>
      </w:tr>
      <w:tr w:rsidR="00D526F4" w14:paraId="6CC50FA5" w14:textId="77777777" w:rsidTr="00E72744">
        <w:tc>
          <w:tcPr>
            <w:tcW w:w="4508" w:type="dxa"/>
          </w:tcPr>
          <w:p w14:paraId="6149F1D5" w14:textId="77777777" w:rsidR="00D526F4" w:rsidRPr="00CC6610" w:rsidRDefault="00D526F4" w:rsidP="00D526F4">
            <w:pPr>
              <w:ind w:left="360"/>
              <w:rPr>
                <w:highlight w:val="yellow"/>
              </w:rPr>
            </w:pPr>
            <w:r w:rsidRPr="00CC6610">
              <w:rPr>
                <w:highlight w:val="yellow"/>
              </w:rPr>
              <w:t>Published</w:t>
            </w:r>
          </w:p>
        </w:tc>
        <w:tc>
          <w:tcPr>
            <w:tcW w:w="4508" w:type="dxa"/>
          </w:tcPr>
          <w:p w14:paraId="6CCF6E3D" w14:textId="77777777" w:rsidR="00D526F4" w:rsidRPr="0056579E" w:rsidRDefault="0026434D" w:rsidP="0026434D">
            <w:pPr>
              <w:rPr>
                <w:highlight w:val="green"/>
              </w:rPr>
            </w:pPr>
            <w:r w:rsidRPr="0056579E">
              <w:rPr>
                <w:highlight w:val="green"/>
              </w:rPr>
              <w:t>Publication by the patent office of the patent application at 18 months from filing (or priority if applicable)</w:t>
            </w:r>
          </w:p>
        </w:tc>
      </w:tr>
      <w:tr w:rsidR="00D526F4" w14:paraId="31A87A4B" w14:textId="77777777" w:rsidTr="00E72744">
        <w:tc>
          <w:tcPr>
            <w:tcW w:w="4508" w:type="dxa"/>
          </w:tcPr>
          <w:p w14:paraId="5EF625F3" w14:textId="77777777" w:rsidR="00D526F4" w:rsidRPr="00CC6610" w:rsidRDefault="00D526F4" w:rsidP="00D526F4">
            <w:pPr>
              <w:ind w:left="360"/>
              <w:rPr>
                <w:highlight w:val="yellow"/>
              </w:rPr>
            </w:pPr>
            <w:r w:rsidRPr="00CC6610">
              <w:rPr>
                <w:highlight w:val="yellow"/>
              </w:rPr>
              <w:t>Granted</w:t>
            </w:r>
          </w:p>
        </w:tc>
        <w:tc>
          <w:tcPr>
            <w:tcW w:w="4508" w:type="dxa"/>
          </w:tcPr>
          <w:p w14:paraId="241AC29B" w14:textId="77777777" w:rsidR="00D526F4" w:rsidRPr="0056579E" w:rsidRDefault="00D526F4" w:rsidP="00D526F4">
            <w:pPr>
              <w:ind w:left="360"/>
              <w:rPr>
                <w:highlight w:val="green"/>
              </w:rPr>
            </w:pPr>
          </w:p>
        </w:tc>
      </w:tr>
      <w:tr w:rsidR="00D526F4" w14:paraId="04D8AC9D" w14:textId="77777777" w:rsidTr="00E72744">
        <w:tc>
          <w:tcPr>
            <w:tcW w:w="4508" w:type="dxa"/>
          </w:tcPr>
          <w:p w14:paraId="27685BC0" w14:textId="77777777" w:rsidR="00D526F4" w:rsidRPr="00CC6610" w:rsidRDefault="00D526F4" w:rsidP="00D526F4">
            <w:pPr>
              <w:ind w:left="360"/>
              <w:rPr>
                <w:highlight w:val="yellow"/>
              </w:rPr>
            </w:pPr>
            <w:r w:rsidRPr="00CC6610">
              <w:rPr>
                <w:highlight w:val="yellow"/>
              </w:rPr>
              <w:t xml:space="preserve">Closed  </w:t>
            </w:r>
            <w:r w:rsidRPr="00CC6610">
              <w:rPr>
                <w:highlight w:val="yellow"/>
              </w:rPr>
              <w:tab/>
            </w:r>
            <w:r w:rsidRPr="00CC6610">
              <w:rPr>
                <w:highlight w:val="yellow"/>
              </w:rPr>
              <w:tab/>
            </w:r>
            <w:r w:rsidRPr="00CC6610">
              <w:rPr>
                <w:highlight w:val="yellow"/>
              </w:rPr>
              <w:tab/>
            </w:r>
          </w:p>
        </w:tc>
        <w:tc>
          <w:tcPr>
            <w:tcW w:w="4508" w:type="dxa"/>
          </w:tcPr>
          <w:p w14:paraId="699499AF" w14:textId="77777777" w:rsidR="00D526F4" w:rsidRPr="0056579E" w:rsidRDefault="00D526F4" w:rsidP="0026434D">
            <w:pPr>
              <w:rPr>
                <w:highlight w:val="green"/>
              </w:rPr>
            </w:pPr>
            <w:r w:rsidRPr="0056579E">
              <w:rPr>
                <w:highlight w:val="green"/>
              </w:rPr>
              <w:t>lapsed, expired, revoked, abandoned</w:t>
            </w:r>
          </w:p>
        </w:tc>
      </w:tr>
      <w:bookmarkEnd w:id="28"/>
    </w:tbl>
    <w:p w14:paraId="0762B4F1" w14:textId="77777777" w:rsidR="00D526F4" w:rsidRDefault="00D526F4" w:rsidP="00D526F4"/>
    <w:p w14:paraId="70C433FA" w14:textId="77777777" w:rsidR="00D526F4" w:rsidRPr="00873347" w:rsidRDefault="00D526F4" w:rsidP="00A466D5"/>
    <w:p w14:paraId="320AE107" w14:textId="77777777" w:rsidR="00A466D5" w:rsidRPr="00E72744" w:rsidRDefault="00A466D5" w:rsidP="00D526F4">
      <w:pPr>
        <w:rPr>
          <w:b/>
          <w:highlight w:val="lightGray"/>
          <w:u w:val="single"/>
        </w:rPr>
      </w:pPr>
      <w:r w:rsidRPr="00E72744">
        <w:rPr>
          <w:b/>
          <w:highlight w:val="lightGray"/>
          <w:u w:val="single"/>
        </w:rPr>
        <w:t>Next v3</w:t>
      </w:r>
    </w:p>
    <w:p w14:paraId="66678FE6" w14:textId="77777777" w:rsidR="00A466D5" w:rsidRDefault="00A466D5" w:rsidP="00A466D5">
      <w:pPr>
        <w:pStyle w:val="ListParagraph"/>
        <w:numPr>
          <w:ilvl w:val="0"/>
          <w:numId w:val="7"/>
        </w:numPr>
      </w:pPr>
      <w:r w:rsidRPr="00E72744">
        <w:rPr>
          <w:highlight w:val="lightGray"/>
        </w:rPr>
        <w:t>With drag/drop from available fields and order up/down like below for</w:t>
      </w:r>
      <w:r>
        <w:t xml:space="preserve"> admin in project admin tab</w:t>
      </w:r>
    </w:p>
    <w:p w14:paraId="2E0859E6" w14:textId="77777777" w:rsidR="00A466D5" w:rsidRDefault="00A466D5" w:rsidP="00A466D5">
      <w:pPr>
        <w:rPr>
          <w:highlight w:val="cyan"/>
        </w:rPr>
      </w:pPr>
    </w:p>
    <w:p w14:paraId="116DA340" w14:textId="77777777" w:rsidR="00A466D5" w:rsidRDefault="00A466D5" w:rsidP="00A466D5"/>
    <w:p w14:paraId="361C87CC" w14:textId="77777777" w:rsidR="00A466D5" w:rsidRDefault="00A466D5" w:rsidP="00AF7409"/>
    <w:p w14:paraId="7F9263C3" w14:textId="77777777" w:rsidR="00A466D5" w:rsidRPr="00AF7409" w:rsidRDefault="00A466D5" w:rsidP="00AF7409">
      <w:bookmarkStart w:id="29" w:name="_Hlk506808080"/>
    </w:p>
    <w:p w14:paraId="2E0A3B0F" w14:textId="77777777" w:rsidR="002666C3" w:rsidRPr="00CC6610" w:rsidRDefault="00B8313C" w:rsidP="00EF0809">
      <w:pPr>
        <w:pStyle w:val="Heading2"/>
        <w:rPr>
          <w:highlight w:val="yellow"/>
        </w:rPr>
      </w:pPr>
      <w:bookmarkStart w:id="30" w:name="_Toc508095640"/>
      <w:r w:rsidRPr="00CC6610">
        <w:rPr>
          <w:highlight w:val="yellow"/>
        </w:rPr>
        <w:t>Placement of Inventor field</w:t>
      </w:r>
      <w:bookmarkEnd w:id="30"/>
    </w:p>
    <w:p w14:paraId="598874CE" w14:textId="7153A3EB" w:rsidR="002666C3" w:rsidRPr="002666C3" w:rsidRDefault="002666C3" w:rsidP="002666C3">
      <w:pPr>
        <w:rPr>
          <w:b/>
          <w:u w:val="single"/>
        </w:rPr>
      </w:pPr>
      <w:r w:rsidRPr="00CC6610">
        <w:rPr>
          <w:b/>
          <w:highlight w:val="yellow"/>
          <w:u w:val="single"/>
        </w:rPr>
        <w:t xml:space="preserve">Action for </w:t>
      </w:r>
      <w:proofErr w:type="spellStart"/>
      <w:r w:rsidRPr="00CC6610">
        <w:rPr>
          <w:b/>
          <w:highlight w:val="yellow"/>
          <w:u w:val="single"/>
        </w:rPr>
        <w:t>infovinity</w:t>
      </w:r>
      <w:proofErr w:type="spellEnd"/>
      <w:r w:rsidRPr="00CC6610">
        <w:rPr>
          <w:b/>
          <w:highlight w:val="yellow"/>
          <w:u w:val="single"/>
        </w:rPr>
        <w:t xml:space="preserve">: </w:t>
      </w:r>
      <w:r w:rsidRPr="00CC6610">
        <w:rPr>
          <w:highlight w:val="yellow"/>
        </w:rPr>
        <w:t>Inventor field should come after owner</w:t>
      </w:r>
      <w:r w:rsidR="00B8313C" w:rsidRPr="00CC6610">
        <w:rPr>
          <w:highlight w:val="yellow"/>
        </w:rPr>
        <w:t xml:space="preserve"> </w:t>
      </w:r>
      <w:del w:id="31" w:author="arnaud gasnier" w:date="2018-03-06T09:39:00Z">
        <w:r w:rsidR="00B8313C" w:rsidRPr="00CC6610" w:rsidDel="00425967">
          <w:rPr>
            <w:highlight w:val="yellow"/>
          </w:rPr>
          <w:delText xml:space="preserve">in Current IP tab, Portfolio tab and </w:delText>
        </w:r>
      </w:del>
      <w:r w:rsidR="00B8313C" w:rsidRPr="00CC6610">
        <w:rPr>
          <w:highlight w:val="yellow"/>
        </w:rPr>
        <w:t>reports (simple report and excel report)</w:t>
      </w:r>
    </w:p>
    <w:bookmarkEnd w:id="29"/>
    <w:p w14:paraId="62F5F22D" w14:textId="77777777" w:rsidR="002666C3" w:rsidRPr="002666C3" w:rsidRDefault="002666C3" w:rsidP="002666C3"/>
    <w:p w14:paraId="1058A568" w14:textId="77777777" w:rsidR="00580001" w:rsidRPr="00D86430" w:rsidRDefault="00B8313C" w:rsidP="00EF0809">
      <w:pPr>
        <w:pStyle w:val="Heading2"/>
        <w:rPr>
          <w:highlight w:val="yellow"/>
        </w:rPr>
      </w:pPr>
      <w:bookmarkStart w:id="32" w:name="_Toc508095641"/>
      <w:r w:rsidRPr="00D86430">
        <w:rPr>
          <w:highlight w:val="yellow"/>
        </w:rPr>
        <w:t>F</w:t>
      </w:r>
      <w:r w:rsidR="00EF0809" w:rsidRPr="00D86430">
        <w:rPr>
          <w:highlight w:val="yellow"/>
        </w:rPr>
        <w:t>ormat of hyperlink</w:t>
      </w:r>
      <w:r w:rsidRPr="00D86430">
        <w:rPr>
          <w:highlight w:val="yellow"/>
        </w:rPr>
        <w:t>s</w:t>
      </w:r>
      <w:r w:rsidR="00EF0809" w:rsidRPr="00D86430">
        <w:rPr>
          <w:highlight w:val="yellow"/>
        </w:rPr>
        <w:t xml:space="preserve"> </w:t>
      </w:r>
      <w:r w:rsidRPr="00D86430">
        <w:rPr>
          <w:highlight w:val="yellow"/>
        </w:rPr>
        <w:t xml:space="preserve">– representative publication </w:t>
      </w:r>
      <w:proofErr w:type="spellStart"/>
      <w:r w:rsidRPr="00D86430">
        <w:rPr>
          <w:highlight w:val="yellow"/>
        </w:rPr>
        <w:t>url</w:t>
      </w:r>
      <w:bookmarkEnd w:id="32"/>
      <w:proofErr w:type="spellEnd"/>
    </w:p>
    <w:p w14:paraId="33CE4054" w14:textId="77777777" w:rsidR="00EF0809" w:rsidRDefault="00EF0809" w:rsidP="00EF0809">
      <w:pPr>
        <w:pStyle w:val="NormalWeb"/>
        <w:spacing w:before="0" w:beforeAutospacing="0" w:after="0" w:afterAutospacing="0"/>
      </w:pPr>
      <w:r>
        <w:t xml:space="preserve">The links to the publication </w:t>
      </w:r>
      <w:proofErr w:type="spellStart"/>
      <w:r>
        <w:t>urls</w:t>
      </w:r>
      <w:proofErr w:type="spellEnd"/>
      <w:r w:rsidR="00B8313C">
        <w:t xml:space="preserve"> in current </w:t>
      </w:r>
      <w:proofErr w:type="spellStart"/>
      <w:r w:rsidR="00B8313C">
        <w:t>ip</w:t>
      </w:r>
      <w:proofErr w:type="spellEnd"/>
      <w:r w:rsidR="00B8313C">
        <w:t xml:space="preserve"> tab + portfolio tabs</w:t>
      </w:r>
      <w:r>
        <w:t xml:space="preserve">, are editable now, but show the </w:t>
      </w:r>
      <w:proofErr w:type="spellStart"/>
      <w:r>
        <w:t>url</w:t>
      </w:r>
      <w:proofErr w:type="spellEnd"/>
      <w:r>
        <w:t xml:space="preserve"> all the time. </w:t>
      </w:r>
      <w:r w:rsidR="00B8313C">
        <w:t xml:space="preserve">It is not possible to open the actual </w:t>
      </w:r>
      <w:proofErr w:type="spellStart"/>
      <w:r w:rsidR="00B8313C">
        <w:t>url</w:t>
      </w:r>
      <w:proofErr w:type="spellEnd"/>
      <w:r w:rsidR="00B8313C">
        <w:t>. Instead, i</w:t>
      </w:r>
      <w:r>
        <w:t xml:space="preserve">t should show a link text </w:t>
      </w:r>
      <w:r w:rsidR="00B8313C">
        <w:t xml:space="preserve">for example </w:t>
      </w:r>
      <w:r>
        <w:t>"Link to publication</w:t>
      </w:r>
      <w:r w:rsidR="00B8313C">
        <w:t xml:space="preserve"> </w:t>
      </w:r>
      <w:r>
        <w:t xml:space="preserve">". When clicking on it, the </w:t>
      </w:r>
      <w:proofErr w:type="spellStart"/>
      <w:r>
        <w:t>url</w:t>
      </w:r>
      <w:proofErr w:type="spellEnd"/>
      <w:r>
        <w:t xml:space="preserve"> should open in a new window. When in edit mode, an edit button should be placed beside the link text, so that the link can be edited.</w:t>
      </w:r>
    </w:p>
    <w:p w14:paraId="0A869D2D" w14:textId="77777777" w:rsidR="00EF0809" w:rsidRDefault="00EF0809" w:rsidP="00EF0809">
      <w:pPr>
        <w:pStyle w:val="NormalWeb"/>
        <w:spacing w:before="0" w:beforeAutospacing="0" w:after="0" w:afterAutospacing="0"/>
      </w:pPr>
      <w:r>
        <w:t> </w:t>
      </w:r>
    </w:p>
    <w:p w14:paraId="694885D6" w14:textId="77777777" w:rsidR="00EF0809" w:rsidRDefault="00EF0809" w:rsidP="00EF0809">
      <w:pPr>
        <w:pStyle w:val="NormalWeb"/>
        <w:spacing w:before="0" w:beforeAutospacing="0" w:after="0" w:afterAutospacing="0"/>
      </w:pPr>
      <w:r>
        <w:t xml:space="preserve">There should be a link to the representative publication </w:t>
      </w:r>
      <w:proofErr w:type="spellStart"/>
      <w:r>
        <w:t>url</w:t>
      </w:r>
      <w:proofErr w:type="spellEnd"/>
      <w:r>
        <w:t xml:space="preserve"> for each member - maybe a pdf icon in </w:t>
      </w:r>
      <w:r w:rsidR="00B8313C">
        <w:t xml:space="preserve">the member </w:t>
      </w:r>
      <w:r>
        <w:t xml:space="preserve">list </w:t>
      </w:r>
      <w:r w:rsidR="00B8313C">
        <w:t xml:space="preserve">to the right of each member row </w:t>
      </w:r>
      <w:r>
        <w:t>with link.</w:t>
      </w:r>
    </w:p>
    <w:p w14:paraId="1E434F51" w14:textId="77777777" w:rsidR="00EF0809" w:rsidRDefault="00EF0809" w:rsidP="00EF0809">
      <w:pPr>
        <w:pStyle w:val="NormalWeb"/>
        <w:spacing w:before="0" w:beforeAutospacing="0" w:after="0" w:afterAutospacing="0"/>
      </w:pPr>
      <w:r>
        <w:t> </w:t>
      </w:r>
    </w:p>
    <w:p w14:paraId="17469179" w14:textId="77777777" w:rsidR="00EF0809" w:rsidRDefault="00EF0809" w:rsidP="00EF0809">
      <w:pPr>
        <w:pStyle w:val="NormalWeb"/>
        <w:spacing w:before="0" w:beforeAutospacing="0" w:after="0" w:afterAutospacing="0"/>
      </w:pPr>
      <w:r>
        <w:t>Publi</w:t>
      </w:r>
      <w:r w:rsidR="00B8313C">
        <w:t xml:space="preserve">cation number </w:t>
      </w:r>
      <w:proofErr w:type="spellStart"/>
      <w:r w:rsidR="00B8313C">
        <w:t>urls</w:t>
      </w:r>
      <w:proofErr w:type="spellEnd"/>
      <w:r w:rsidR="00B8313C">
        <w:t xml:space="preserve"> </w:t>
      </w:r>
      <w:r>
        <w:t>should open in new windows.</w:t>
      </w:r>
    </w:p>
    <w:p w14:paraId="09478788" w14:textId="77777777" w:rsidR="00B8313C" w:rsidRDefault="00B8313C" w:rsidP="00873347"/>
    <w:p w14:paraId="18272534" w14:textId="77777777" w:rsidR="002666C3" w:rsidRDefault="00B8313C" w:rsidP="00B8313C">
      <w:r>
        <w:t xml:space="preserve">This is also true for the portfolio pdf report. </w:t>
      </w:r>
      <w:r w:rsidR="002666C3">
        <w:t xml:space="preserve">Link in pdf report is </w:t>
      </w:r>
      <w:r>
        <w:t xml:space="preserve">currently </w:t>
      </w:r>
      <w:r w:rsidR="002666C3">
        <w:t xml:space="preserve">actual link text, should be a link </w:t>
      </w:r>
      <w:r>
        <w:t xml:space="preserve">with the text </w:t>
      </w:r>
      <w:r w:rsidR="002666C3">
        <w:t xml:space="preserve">"Link to publication". </w:t>
      </w:r>
      <w:r>
        <w:t>If it is not possible to have a link in the pdf report, then there should be no link at all.</w:t>
      </w:r>
    </w:p>
    <w:p w14:paraId="30CB0998" w14:textId="4862693F" w:rsidR="002666C3" w:rsidRDefault="002666C3" w:rsidP="00580001">
      <w:pPr>
        <w:spacing w:after="120"/>
      </w:pPr>
    </w:p>
    <w:p w14:paraId="3F698352" w14:textId="77777777" w:rsidR="00277437" w:rsidRDefault="00277437" w:rsidP="00277437">
      <w:pPr>
        <w:spacing w:after="120"/>
        <w:rPr>
          <w:ins w:id="33" w:author="arnaud gasnier" w:date="2018-02-24T10:14:00Z"/>
        </w:rPr>
      </w:pPr>
      <w:bookmarkStart w:id="34" w:name="_Hlk506808086"/>
      <w:ins w:id="35" w:author="arnaud gasnier" w:date="2018-02-24T10:14:00Z">
        <w:r>
          <w:lastRenderedPageBreak/>
          <w:t xml:space="preserve">Discussed on 180224 </w:t>
        </w:r>
      </w:ins>
    </w:p>
    <w:p w14:paraId="72FE01DB" w14:textId="4DDFB5C2" w:rsidR="00CC6610" w:rsidRDefault="00277437" w:rsidP="00277437">
      <w:pPr>
        <w:spacing w:after="120"/>
      </w:pPr>
      <w:ins w:id="36" w:author="arnaud gasnier" w:date="2018-02-24T10:14:00Z">
        <w:r w:rsidRPr="00277437">
          <w:rPr>
            <w:shd w:val="clear" w:color="auto" w:fill="FFFF00"/>
          </w:rPr>
          <w:t>Action for Infovinity:</w:t>
        </w:r>
        <w:r>
          <w:t xml:space="preserve"> create two buttons (open link and edit link) in write mode and only one button (open link) in read mode</w:t>
        </w:r>
      </w:ins>
    </w:p>
    <w:p w14:paraId="32CCE1B7" w14:textId="77777777" w:rsidR="00277437" w:rsidRDefault="00277437" w:rsidP="00580001">
      <w:pPr>
        <w:spacing w:after="120"/>
      </w:pPr>
    </w:p>
    <w:p w14:paraId="783BCD8E" w14:textId="77777777" w:rsidR="002666C3" w:rsidRPr="00CC6610" w:rsidRDefault="002666C3" w:rsidP="002666C3">
      <w:pPr>
        <w:pStyle w:val="Heading2"/>
        <w:rPr>
          <w:highlight w:val="yellow"/>
        </w:rPr>
      </w:pPr>
      <w:bookmarkStart w:id="37" w:name="_Toc508095642"/>
      <w:r w:rsidRPr="00CC6610">
        <w:rPr>
          <w:highlight w:val="yellow"/>
        </w:rPr>
        <w:t>Family type</w:t>
      </w:r>
      <w:bookmarkEnd w:id="37"/>
    </w:p>
    <w:p w14:paraId="2949A96A" w14:textId="1B6EDBD0" w:rsidR="002666C3" w:rsidRDefault="002666C3" w:rsidP="002666C3">
      <w:pPr>
        <w:pStyle w:val="NormalWeb"/>
        <w:spacing w:before="0" w:beforeAutospacing="0" w:after="0" w:afterAutospacing="0"/>
      </w:pPr>
      <w:r w:rsidRPr="00CC6610">
        <w:rPr>
          <w:highlight w:val="yellow"/>
        </w:rPr>
        <w:t xml:space="preserve">Add </w:t>
      </w:r>
      <w:r w:rsidR="00B8313C" w:rsidRPr="00CC6610">
        <w:rPr>
          <w:highlight w:val="yellow"/>
        </w:rPr>
        <w:t xml:space="preserve">the </w:t>
      </w:r>
      <w:r w:rsidRPr="00CC6610">
        <w:rPr>
          <w:highlight w:val="yellow"/>
        </w:rPr>
        <w:t xml:space="preserve">family type to </w:t>
      </w:r>
      <w:del w:id="38" w:author="arnaud gasnier" w:date="2018-03-06T09:40:00Z">
        <w:r w:rsidRPr="00CC6610" w:rsidDel="00425967">
          <w:rPr>
            <w:highlight w:val="yellow"/>
          </w:rPr>
          <w:delText xml:space="preserve">Portfolio </w:delText>
        </w:r>
        <w:r w:rsidR="00B8313C" w:rsidRPr="00CC6610" w:rsidDel="00425967">
          <w:rPr>
            <w:highlight w:val="yellow"/>
          </w:rPr>
          <w:delText xml:space="preserve">tab </w:delText>
        </w:r>
        <w:r w:rsidRPr="00CC6610" w:rsidDel="00425967">
          <w:rPr>
            <w:highlight w:val="yellow"/>
          </w:rPr>
          <w:delText xml:space="preserve">+ Current IP </w:delText>
        </w:r>
        <w:r w:rsidR="00B8313C" w:rsidRPr="00CC6610" w:rsidDel="00425967">
          <w:rPr>
            <w:highlight w:val="yellow"/>
          </w:rPr>
          <w:delText xml:space="preserve">tab </w:delText>
        </w:r>
        <w:r w:rsidRPr="00CC6610" w:rsidDel="00425967">
          <w:rPr>
            <w:highlight w:val="yellow"/>
          </w:rPr>
          <w:delText xml:space="preserve">+ </w:delText>
        </w:r>
      </w:del>
      <w:r w:rsidRPr="00CC6610">
        <w:rPr>
          <w:highlight w:val="yellow"/>
        </w:rPr>
        <w:t>Simple report + excel report (should come after catchword)</w:t>
      </w:r>
    </w:p>
    <w:p w14:paraId="09F4FF7C" w14:textId="77777777" w:rsidR="002666C3" w:rsidRPr="002666C3" w:rsidRDefault="002666C3" w:rsidP="002666C3"/>
    <w:p w14:paraId="16F9DF76" w14:textId="77777777" w:rsidR="002666C3" w:rsidRPr="00E72744" w:rsidRDefault="002666C3" w:rsidP="002666C3">
      <w:pPr>
        <w:pStyle w:val="Heading2"/>
        <w:rPr>
          <w:highlight w:val="yellow"/>
        </w:rPr>
      </w:pPr>
      <w:bookmarkStart w:id="39" w:name="_Hlk506808094"/>
      <w:bookmarkStart w:id="40" w:name="_Toc508095643"/>
      <w:bookmarkEnd w:id="34"/>
      <w:r w:rsidRPr="00E72744">
        <w:rPr>
          <w:highlight w:val="yellow"/>
        </w:rPr>
        <w:t>Caption under profile</w:t>
      </w:r>
      <w:bookmarkEnd w:id="40"/>
    </w:p>
    <w:p w14:paraId="0AFE7A2D" w14:textId="6BC8CBEA" w:rsidR="00B8313C" w:rsidRDefault="00B8313C" w:rsidP="00B8313C">
      <w:pPr>
        <w:rPr>
          <w:ins w:id="41" w:author="arnaud gasnier" w:date="2018-03-06T09:41:00Z"/>
        </w:rPr>
      </w:pPr>
      <w:r>
        <w:t>The caption option is very nice - Marc!</w:t>
      </w:r>
    </w:p>
    <w:p w14:paraId="50BF5188" w14:textId="71478A24" w:rsidR="00425967" w:rsidRDefault="00425967" w:rsidP="00425967">
      <w:pPr>
        <w:pStyle w:val="NormalWeb"/>
        <w:spacing w:before="0" w:beforeAutospacing="0" w:after="0" w:afterAutospacing="0"/>
        <w:ind w:left="720"/>
        <w:rPr>
          <w:moveTo w:id="42" w:author="arnaud gasnier" w:date="2018-03-06T09:41:00Z"/>
        </w:rPr>
      </w:pPr>
      <w:moveToRangeStart w:id="43" w:author="arnaud gasnier" w:date="2018-03-06T09:41:00Z" w:name="move508092619"/>
      <w:moveTo w:id="44" w:author="arnaud gasnier" w:date="2018-03-06T09:41:00Z">
        <w:del w:id="45" w:author="arnaud gasnier" w:date="2018-03-06T09:41:00Z">
          <w:r w:rsidDel="00425967">
            <w:delText xml:space="preserve">Add fixed text with the </w:delText>
          </w:r>
        </w:del>
        <w:r>
          <w:t>different options available “</w:t>
        </w:r>
        <w:proofErr w:type="spellStart"/>
        <w:r>
          <w:t>eg</w:t>
        </w:r>
        <w:proofErr w:type="spellEnd"/>
        <w:r>
          <w:t xml:space="preserve"> {</w:t>
        </w:r>
        <w:proofErr w:type="spellStart"/>
        <w:r>
          <w:t>company_name</w:t>
        </w:r>
        <w:proofErr w:type="spellEnd"/>
        <w:proofErr w:type="gramStart"/>
        <w:r>
          <w:t>};{</w:t>
        </w:r>
        <w:proofErr w:type="spellStart"/>
        <w:proofErr w:type="gramEnd"/>
        <w:r>
          <w:t>catword_words</w:t>
        </w:r>
        <w:proofErr w:type="spellEnd"/>
        <w:r>
          <w:t>}” to the right of the caption field so that the user can remember what the options are.</w:t>
        </w:r>
        <w:r>
          <w:br/>
          <w:t xml:space="preserve">19 Feb: the fields  will be prefilled for the demo project </w:t>
        </w:r>
        <w:r>
          <w:sym w:font="Wingdings" w:char="F0E0"/>
        </w:r>
        <w:r>
          <w:t xml:space="preserve"> no need for programmed text</w:t>
        </w:r>
      </w:moveTo>
    </w:p>
    <w:moveToRangeEnd w:id="43"/>
    <w:p w14:paraId="1143B0BE" w14:textId="77777777" w:rsidR="00425967" w:rsidRPr="00B8313C" w:rsidRDefault="00425967" w:rsidP="00B8313C"/>
    <w:p w14:paraId="5FA1CEB0" w14:textId="381E330F" w:rsidR="002666C3" w:rsidRPr="007704C6" w:rsidRDefault="002666C3" w:rsidP="002666C3">
      <w:pPr>
        <w:pStyle w:val="NormalWeb"/>
        <w:spacing w:before="0" w:beforeAutospacing="0" w:after="0" w:afterAutospacing="0"/>
        <w:rPr>
          <w:b/>
          <w:u w:val="single"/>
        </w:rPr>
      </w:pPr>
      <w:r w:rsidRPr="007704C6">
        <w:rPr>
          <w:b/>
          <w:u w:val="single"/>
        </w:rPr>
        <w:t xml:space="preserve">Action for </w:t>
      </w:r>
      <w:proofErr w:type="spellStart"/>
      <w:r w:rsidRPr="007704C6">
        <w:rPr>
          <w:b/>
          <w:u w:val="single"/>
        </w:rPr>
        <w:t>in</w:t>
      </w:r>
      <w:r w:rsidR="007704C6">
        <w:rPr>
          <w:b/>
          <w:u w:val="single"/>
        </w:rPr>
        <w:t>fo</w:t>
      </w:r>
      <w:r w:rsidRPr="007704C6">
        <w:rPr>
          <w:b/>
          <w:u w:val="single"/>
        </w:rPr>
        <w:t>vinity</w:t>
      </w:r>
      <w:proofErr w:type="spellEnd"/>
      <w:r w:rsidRPr="007704C6">
        <w:rPr>
          <w:b/>
          <w:u w:val="single"/>
        </w:rPr>
        <w:t xml:space="preserve">: </w:t>
      </w:r>
    </w:p>
    <w:bookmarkEnd w:id="39"/>
    <w:p w14:paraId="5D831492" w14:textId="0B7A3ED3" w:rsidR="002666C3" w:rsidDel="00425967" w:rsidRDefault="002666C3" w:rsidP="002666C3">
      <w:pPr>
        <w:pStyle w:val="NormalWeb"/>
        <w:numPr>
          <w:ilvl w:val="0"/>
          <w:numId w:val="8"/>
        </w:numPr>
        <w:spacing w:before="0" w:beforeAutospacing="0" w:after="0" w:afterAutospacing="0"/>
        <w:rPr>
          <w:moveFrom w:id="46" w:author="arnaud gasnier" w:date="2018-03-06T09:41:00Z"/>
        </w:rPr>
      </w:pPr>
      <w:moveFromRangeStart w:id="47" w:author="arnaud gasnier" w:date="2018-03-06T09:41:00Z" w:name="move508092619"/>
      <w:moveFrom w:id="48" w:author="arnaud gasnier" w:date="2018-03-06T09:41:00Z">
        <w:r w:rsidDel="00425967">
          <w:t xml:space="preserve">Add </w:t>
        </w:r>
        <w:r w:rsidR="00B8313C" w:rsidDel="00425967">
          <w:t>fixed</w:t>
        </w:r>
        <w:r w:rsidDel="00425967">
          <w:t xml:space="preserve"> text</w:t>
        </w:r>
        <w:r w:rsidR="00B8313C" w:rsidDel="00425967">
          <w:t xml:space="preserve"> with the different options available </w:t>
        </w:r>
        <w:r w:rsidDel="00425967">
          <w:t>“eg {company_name};{catword_words}”</w:t>
        </w:r>
        <w:r w:rsidR="00B8313C" w:rsidDel="00425967">
          <w:t xml:space="preserve"> to the right of the caption field so that the user can remember what the options are.</w:t>
        </w:r>
        <w:r w:rsidR="00CC6610" w:rsidDel="00425967">
          <w:br/>
          <w:t xml:space="preserve">19 Feb: the fields  will be prefilled for the demo project </w:t>
        </w:r>
        <w:r w:rsidR="00CC6610" w:rsidDel="00425967">
          <w:sym w:font="Wingdings" w:char="F0E0"/>
        </w:r>
        <w:r w:rsidR="00CC6610" w:rsidDel="00425967">
          <w:t xml:space="preserve"> no need for programmed text</w:t>
        </w:r>
      </w:moveFrom>
    </w:p>
    <w:p w14:paraId="1A2919AD" w14:textId="58141C8A" w:rsidR="00425967" w:rsidRDefault="00425967" w:rsidP="002666C3">
      <w:pPr>
        <w:pStyle w:val="NormalWeb"/>
        <w:numPr>
          <w:ilvl w:val="0"/>
          <w:numId w:val="8"/>
        </w:numPr>
        <w:spacing w:before="0" w:beforeAutospacing="0" w:after="0" w:afterAutospacing="0"/>
        <w:rPr>
          <w:ins w:id="49" w:author="arnaud gasnier" w:date="2018-03-06T09:42:00Z"/>
          <w:highlight w:val="yellow"/>
        </w:rPr>
      </w:pPr>
      <w:bookmarkStart w:id="50" w:name="_Hlk506808103"/>
      <w:moveFromRangeEnd w:id="47"/>
      <w:ins w:id="51" w:author="arnaud gasnier" w:date="2018-03-06T09:42:00Z">
        <w:r>
          <w:rPr>
            <w:highlight w:val="yellow"/>
          </w:rPr>
          <w:t>Creation of “setting section” with caption</w:t>
        </w:r>
      </w:ins>
    </w:p>
    <w:p w14:paraId="64AC1D13" w14:textId="5DEAF796" w:rsidR="00425967" w:rsidRDefault="00425967" w:rsidP="002666C3">
      <w:pPr>
        <w:pStyle w:val="NormalWeb"/>
        <w:numPr>
          <w:ilvl w:val="0"/>
          <w:numId w:val="8"/>
        </w:numPr>
        <w:spacing w:before="0" w:beforeAutospacing="0" w:after="0" w:afterAutospacing="0"/>
        <w:rPr>
          <w:ins w:id="52" w:author="arnaud gasnier" w:date="2018-03-06T09:42:00Z"/>
          <w:highlight w:val="yellow"/>
        </w:rPr>
      </w:pPr>
      <w:ins w:id="53" w:author="arnaud gasnier" w:date="2018-03-06T09:42:00Z">
        <w:r>
          <w:rPr>
            <w:highlight w:val="yellow"/>
          </w:rPr>
          <w:t>Provide list of the field names which can be used for the caption</w:t>
        </w:r>
      </w:ins>
    </w:p>
    <w:p w14:paraId="08B90EB1" w14:textId="608B8CF9" w:rsidR="002666C3" w:rsidRPr="00CC6610" w:rsidRDefault="00B8313C" w:rsidP="002666C3">
      <w:pPr>
        <w:pStyle w:val="NormalWeb"/>
        <w:numPr>
          <w:ilvl w:val="0"/>
          <w:numId w:val="8"/>
        </w:numPr>
        <w:spacing w:before="0" w:beforeAutospacing="0" w:after="0" w:afterAutospacing="0"/>
        <w:rPr>
          <w:highlight w:val="yellow"/>
        </w:rPr>
      </w:pPr>
      <w:r w:rsidRPr="00CC6610">
        <w:rPr>
          <w:highlight w:val="yellow"/>
        </w:rPr>
        <w:t>The c</w:t>
      </w:r>
      <w:r w:rsidR="002666C3" w:rsidRPr="00CC6610">
        <w:rPr>
          <w:highlight w:val="yellow"/>
        </w:rPr>
        <w:t xml:space="preserve">aption options should also be the same </w:t>
      </w:r>
      <w:r w:rsidR="002666C3" w:rsidRPr="00CC6610">
        <w:rPr>
          <w:b/>
          <w:highlight w:val="yellow"/>
          <w:u w:val="single"/>
        </w:rPr>
        <w:t xml:space="preserve">on portfolio </w:t>
      </w:r>
      <w:r w:rsidRPr="00CC6610">
        <w:rPr>
          <w:b/>
          <w:highlight w:val="yellow"/>
          <w:u w:val="single"/>
        </w:rPr>
        <w:t xml:space="preserve">tab </w:t>
      </w:r>
      <w:del w:id="54" w:author="arnaud gasnier" w:date="2018-03-06T09:41:00Z">
        <w:r w:rsidR="002666C3" w:rsidRPr="00CC6610" w:rsidDel="00425967">
          <w:rPr>
            <w:highlight w:val="yellow"/>
          </w:rPr>
          <w:delText>and current ip</w:delText>
        </w:r>
        <w:r w:rsidRPr="00CC6610" w:rsidDel="00425967">
          <w:rPr>
            <w:highlight w:val="yellow"/>
          </w:rPr>
          <w:delText xml:space="preserve"> tab</w:delText>
        </w:r>
        <w:r w:rsidR="002666C3" w:rsidRPr="00CC6610" w:rsidDel="00425967">
          <w:rPr>
            <w:highlight w:val="yellow"/>
          </w:rPr>
          <w:delText xml:space="preserve"> </w:delText>
        </w:r>
      </w:del>
      <w:r w:rsidR="002666C3" w:rsidRPr="00CC6610">
        <w:rPr>
          <w:highlight w:val="yellow"/>
        </w:rPr>
        <w:t xml:space="preserve">(currently </w:t>
      </w:r>
      <w:r w:rsidRPr="00CC6610">
        <w:rPr>
          <w:highlight w:val="yellow"/>
        </w:rPr>
        <w:t xml:space="preserve">the caption definition is </w:t>
      </w:r>
      <w:r w:rsidR="002666C3" w:rsidRPr="00CC6610">
        <w:rPr>
          <w:highlight w:val="yellow"/>
        </w:rPr>
        <w:t xml:space="preserve">only in </w:t>
      </w:r>
      <w:r w:rsidRPr="00CC6610">
        <w:rPr>
          <w:highlight w:val="yellow"/>
        </w:rPr>
        <w:t xml:space="preserve">the list on the </w:t>
      </w:r>
      <w:r w:rsidR="002666C3" w:rsidRPr="00CC6610">
        <w:rPr>
          <w:highlight w:val="yellow"/>
        </w:rPr>
        <w:t xml:space="preserve">report </w:t>
      </w:r>
      <w:r w:rsidRPr="00CC6610">
        <w:rPr>
          <w:highlight w:val="yellow"/>
        </w:rPr>
        <w:t>tab</w:t>
      </w:r>
      <w:r w:rsidR="002666C3" w:rsidRPr="00CC6610">
        <w:rPr>
          <w:highlight w:val="yellow"/>
        </w:rPr>
        <w:t>)</w:t>
      </w:r>
    </w:p>
    <w:p w14:paraId="3E75541F" w14:textId="77777777" w:rsidR="002666C3" w:rsidRPr="00CC6610" w:rsidRDefault="002666C3" w:rsidP="002666C3">
      <w:pPr>
        <w:pStyle w:val="NormalWeb"/>
        <w:spacing w:before="0" w:beforeAutospacing="0" w:after="0" w:afterAutospacing="0"/>
        <w:ind w:left="720"/>
        <w:rPr>
          <w:highlight w:val="yellow"/>
        </w:rPr>
      </w:pPr>
      <w:r w:rsidRPr="00CC6610">
        <w:rPr>
          <w:highlight w:val="yellow"/>
        </w:rPr>
        <w:t xml:space="preserve">Caption 1 should also be Top </w:t>
      </w:r>
      <w:r w:rsidR="00B8313C" w:rsidRPr="00CC6610">
        <w:rPr>
          <w:highlight w:val="yellow"/>
        </w:rPr>
        <w:t>title of each family on</w:t>
      </w:r>
      <w:r w:rsidRPr="00CC6610">
        <w:rPr>
          <w:highlight w:val="yellow"/>
        </w:rPr>
        <w:t xml:space="preserve"> Portfolio </w:t>
      </w:r>
      <w:r w:rsidR="00B8313C" w:rsidRPr="00CC6610">
        <w:rPr>
          <w:highlight w:val="yellow"/>
        </w:rPr>
        <w:t xml:space="preserve">tab </w:t>
      </w:r>
      <w:r w:rsidRPr="00CC6610">
        <w:rPr>
          <w:highlight w:val="yellow"/>
        </w:rPr>
        <w:t>and Current IP</w:t>
      </w:r>
      <w:r w:rsidR="00B8313C" w:rsidRPr="00CC6610">
        <w:rPr>
          <w:highlight w:val="yellow"/>
        </w:rPr>
        <w:t xml:space="preserve"> tab</w:t>
      </w:r>
      <w:r w:rsidRPr="00CC6610">
        <w:rPr>
          <w:highlight w:val="yellow"/>
        </w:rPr>
        <w:t>.</w:t>
      </w:r>
    </w:p>
    <w:p w14:paraId="36290F77" w14:textId="77777777" w:rsidR="002666C3" w:rsidRDefault="002666C3" w:rsidP="002666C3">
      <w:pPr>
        <w:pStyle w:val="NormalWeb"/>
        <w:spacing w:before="0" w:beforeAutospacing="0" w:after="0" w:afterAutospacing="0"/>
        <w:ind w:left="720"/>
      </w:pPr>
      <w:r w:rsidRPr="00CC6610">
        <w:rPr>
          <w:highlight w:val="yellow"/>
        </w:rPr>
        <w:t>Caption 1 should also be Top title on simple portfolio report</w:t>
      </w:r>
    </w:p>
    <w:bookmarkEnd w:id="50"/>
    <w:p w14:paraId="604318C7" w14:textId="77777777" w:rsidR="002666C3" w:rsidRPr="002666C3" w:rsidRDefault="002666C3" w:rsidP="002666C3"/>
    <w:p w14:paraId="091A6E40" w14:textId="77777777" w:rsidR="004016BE" w:rsidRPr="00277437" w:rsidRDefault="004016BE" w:rsidP="004016BE">
      <w:pPr>
        <w:pStyle w:val="Heading2"/>
        <w:rPr>
          <w:highlight w:val="yellow"/>
        </w:rPr>
      </w:pPr>
      <w:bookmarkStart w:id="55" w:name="_Toc508095644"/>
      <w:r w:rsidRPr="00277437">
        <w:rPr>
          <w:highlight w:val="yellow"/>
        </w:rPr>
        <w:t>Demo and client data</w:t>
      </w:r>
      <w:bookmarkEnd w:id="55"/>
      <w:r w:rsidRPr="00277437">
        <w:rPr>
          <w:highlight w:val="yellow"/>
        </w:rPr>
        <w:t xml:space="preserve"> </w:t>
      </w:r>
    </w:p>
    <w:p w14:paraId="56044C90" w14:textId="6D8BC2E0" w:rsidR="004016BE" w:rsidDel="00DC5DBC" w:rsidRDefault="004016BE" w:rsidP="004016BE">
      <w:pPr>
        <w:pStyle w:val="NormalWeb"/>
        <w:spacing w:before="0" w:beforeAutospacing="0" w:after="0" w:afterAutospacing="0"/>
        <w:rPr>
          <w:del w:id="56" w:author="arnaud gasnier" w:date="2018-03-02T12:28:00Z"/>
        </w:rPr>
      </w:pPr>
      <w:del w:id="57" w:author="arnaud gasnier" w:date="2018-03-02T12:28:00Z">
        <w:r w:rsidDel="00DC5DBC">
          <w:delText>If no data in field - then it should be a blank field (instead of writing field name</w:delText>
        </w:r>
        <w:r w:rsidR="00B8313C" w:rsidDel="00DC5DBC">
          <w:delText>)</w:delText>
        </w:r>
        <w:r w:rsidDel="00DC5DBC">
          <w:delText>.</w:delText>
        </w:r>
        <w:r w:rsidR="00B8313C" w:rsidDel="00DC5DBC">
          <w:delText xml:space="preserve"> Currently if the client ref is empty, then in portfolio tab or current ip tab, it will say Client ref: client ref. If the data is empty, then it should just say “Client ref: “. If you need a text place holder due to editing, then maybe you could use N/A or something else, for example “Client Ref: N/A”, where the N/A is editable.</w:delText>
        </w:r>
      </w:del>
    </w:p>
    <w:p w14:paraId="7DFA1CCE" w14:textId="25C00F2D" w:rsidR="004016BE" w:rsidDel="00DC5DBC" w:rsidRDefault="004016BE" w:rsidP="004016BE">
      <w:pPr>
        <w:rPr>
          <w:del w:id="58" w:author="arnaud gasnier" w:date="2018-03-02T12:28:00Z"/>
        </w:rPr>
      </w:pPr>
    </w:p>
    <w:p w14:paraId="0F0CED95" w14:textId="76CCA2B2" w:rsidR="00277437" w:rsidDel="00DC5DBC" w:rsidRDefault="00277437" w:rsidP="00277437">
      <w:pPr>
        <w:rPr>
          <w:del w:id="59" w:author="arnaud gasnier" w:date="2018-03-02T12:28:00Z"/>
        </w:rPr>
      </w:pPr>
      <w:del w:id="60" w:author="arnaud gasnier" w:date="2018-03-02T12:28:00Z">
        <w:r w:rsidDel="00DC5DBC">
          <w:delText>Discussed on 24 Feb</w:delText>
        </w:r>
      </w:del>
    </w:p>
    <w:p w14:paraId="49C4A1A8" w14:textId="23711DE9" w:rsidR="00277437" w:rsidDel="00DC5DBC" w:rsidRDefault="00277437" w:rsidP="00277437">
      <w:pPr>
        <w:rPr>
          <w:del w:id="61" w:author="arnaud gasnier" w:date="2018-03-02T12:28:00Z"/>
        </w:rPr>
      </w:pPr>
      <w:del w:id="62" w:author="arnaud gasnier" w:date="2018-03-02T12:28:00Z">
        <w:r w:rsidRPr="00277437" w:rsidDel="00DC5DBC">
          <w:rPr>
            <w:highlight w:val="yellow"/>
          </w:rPr>
          <w:delText>Action for Infovinity: If</w:delText>
        </w:r>
        <w:r w:rsidDel="00DC5DBC">
          <w:delText xml:space="preserve"> you need a text place holder due to editing, then maybe you could use N/A or something else, for example “Client Ref: N/A”, where the N/A is editable.</w:delText>
        </w:r>
      </w:del>
    </w:p>
    <w:p w14:paraId="1E3F305F" w14:textId="45954936" w:rsidR="00277437" w:rsidRDefault="00277437" w:rsidP="004016BE">
      <w:pPr>
        <w:rPr>
          <w:ins w:id="63" w:author="arnaud gasnier" w:date="2018-03-02T12:28:00Z"/>
        </w:rPr>
      </w:pPr>
    </w:p>
    <w:p w14:paraId="2F893C89" w14:textId="26637A53" w:rsidR="00DC5DBC" w:rsidRDefault="00DC5DBC" w:rsidP="004016BE">
      <w:pPr>
        <w:rPr>
          <w:ins w:id="64" w:author="arnaud gasnier" w:date="2018-03-02T12:30:00Z"/>
        </w:rPr>
      </w:pPr>
      <w:ins w:id="65" w:author="arnaud gasnier" w:date="2018-03-02T12:30:00Z">
        <w:r>
          <w:t>Discussed 2 March Marc/Arnaud:</w:t>
        </w:r>
      </w:ins>
      <w:ins w:id="66" w:author="arnaud gasnier" w:date="2018-03-06T09:52:00Z">
        <w:r w:rsidR="00B26D0B">
          <w:t xml:space="preserve"> </w:t>
        </w:r>
        <w:r w:rsidR="00B26D0B" w:rsidRPr="00B26D0B">
          <w:rPr>
            <w:highlight w:val="yellow"/>
          </w:rPr>
          <w:t xml:space="preserve">Action for </w:t>
        </w:r>
        <w:proofErr w:type="spellStart"/>
        <w:r w:rsidR="00B26D0B" w:rsidRPr="00B26D0B">
          <w:rPr>
            <w:highlight w:val="yellow"/>
          </w:rPr>
          <w:t>info</w:t>
        </w:r>
      </w:ins>
      <w:ins w:id="67" w:author="arnaud gasnier" w:date="2018-03-06T09:53:00Z">
        <w:r w:rsidR="00B26D0B" w:rsidRPr="00B26D0B">
          <w:rPr>
            <w:highlight w:val="yellow"/>
          </w:rPr>
          <w:t>vinity</w:t>
        </w:r>
      </w:ins>
      <w:proofErr w:type="spellEnd"/>
    </w:p>
    <w:p w14:paraId="4B9A5031" w14:textId="77777777" w:rsidR="00DC5DBC" w:rsidRDefault="00DC5DBC" w:rsidP="004016BE">
      <w:pPr>
        <w:pStyle w:val="ListParagraph"/>
        <w:numPr>
          <w:ilvl w:val="0"/>
          <w:numId w:val="19"/>
        </w:numPr>
      </w:pPr>
      <w:ins w:id="68" w:author="arnaud gasnier" w:date="2018-03-02T12:28:00Z">
        <w:r>
          <w:t xml:space="preserve">The N/A seems to work but </w:t>
        </w:r>
      </w:ins>
      <w:ins w:id="69" w:author="arnaud gasnier" w:date="2018-03-02T12:29:00Z">
        <w:r>
          <w:t>for some fields (the status, family type, dates) it says N/A next the field for all the data</w:t>
        </w:r>
      </w:ins>
      <w:ins w:id="70" w:author="arnaud gasnier" w:date="2018-03-02T12:30:00Z">
        <w:r>
          <w:t>.</w:t>
        </w:r>
      </w:ins>
    </w:p>
    <w:p w14:paraId="0201DCAB" w14:textId="51FD2497" w:rsidR="00DC5DBC" w:rsidRDefault="00DC5DBC" w:rsidP="004016BE">
      <w:pPr>
        <w:pStyle w:val="ListParagraph"/>
        <w:numPr>
          <w:ilvl w:val="0"/>
          <w:numId w:val="19"/>
        </w:numPr>
        <w:rPr>
          <w:ins w:id="71" w:author="arnaud gasnier" w:date="2018-03-06T09:52:00Z"/>
        </w:rPr>
      </w:pPr>
      <w:ins w:id="72" w:author="arnaud gasnier" w:date="2018-03-02T12:30:00Z">
        <w:r>
          <w:t>Mismatch between the status and colour code</w:t>
        </w:r>
      </w:ins>
      <w:ins w:id="73" w:author="arnaud gasnier" w:date="2018-03-06T09:52:00Z">
        <w:r w:rsidR="00B26D0B">
          <w:t xml:space="preserve"> (due to capitalized letter)</w:t>
        </w:r>
      </w:ins>
      <w:ins w:id="74" w:author="arnaud gasnier" w:date="2018-03-06T09:53:00Z">
        <w:r w:rsidR="00B26D0B">
          <w:t xml:space="preserve"> </w:t>
        </w:r>
      </w:ins>
    </w:p>
    <w:p w14:paraId="6B939991" w14:textId="1772FD5D" w:rsidR="00B26D0B" w:rsidRDefault="00B26D0B" w:rsidP="004016BE">
      <w:pPr>
        <w:pStyle w:val="ListParagraph"/>
        <w:numPr>
          <w:ilvl w:val="0"/>
          <w:numId w:val="19"/>
        </w:numPr>
        <w:rPr>
          <w:ins w:id="75" w:author="arnaud gasnier" w:date="2018-03-02T12:28:00Z"/>
        </w:rPr>
      </w:pPr>
      <w:ins w:id="76" w:author="arnaud gasnier" w:date="2018-03-06T09:52:00Z">
        <w:r>
          <w:t>Upload of the dates</w:t>
        </w:r>
      </w:ins>
      <w:ins w:id="77" w:author="arnaud gasnier" w:date="2018-03-06T09:55:00Z">
        <w:r w:rsidR="006F7A01">
          <w:t xml:space="preserve">, status, family type: check the format and the use in demo data </w:t>
        </w:r>
        <w:r w:rsidR="006F7A01" w:rsidRPr="006F7A01">
          <w:rPr>
            <w:highlight w:val="green"/>
          </w:rPr>
          <w:sym w:font="Wingdings" w:char="F0E0"/>
        </w:r>
        <w:r w:rsidR="006F7A01" w:rsidRPr="006F7A01">
          <w:rPr>
            <w:highlight w:val="green"/>
          </w:rPr>
          <w:t xml:space="preserve"> </w:t>
        </w:r>
      </w:ins>
      <w:ins w:id="78" w:author="arnaud gasnier" w:date="2018-03-06T09:56:00Z">
        <w:r w:rsidR="006F7A01" w:rsidRPr="006F7A01">
          <w:rPr>
            <w:highlight w:val="green"/>
          </w:rPr>
          <w:t>need to update the csv file?</w:t>
        </w:r>
      </w:ins>
      <w:ins w:id="79" w:author="arnaud gasnier" w:date="2018-03-06T09:55:00Z">
        <w:r w:rsidR="006F7A01">
          <w:t xml:space="preserve"> </w:t>
        </w:r>
      </w:ins>
      <w:ins w:id="80" w:author="arnaud gasnier" w:date="2018-03-06T09:52:00Z">
        <w:r>
          <w:t xml:space="preserve"> </w:t>
        </w:r>
      </w:ins>
    </w:p>
    <w:p w14:paraId="47D6C377" w14:textId="77777777" w:rsidR="00DC5DBC" w:rsidRDefault="00DC5DBC" w:rsidP="004016BE"/>
    <w:p w14:paraId="2C8A5BAA" w14:textId="77777777" w:rsidR="00277437" w:rsidRPr="004016BE" w:rsidRDefault="00277437" w:rsidP="004016BE"/>
    <w:p w14:paraId="7F300BA2" w14:textId="77777777" w:rsidR="00DF05A1" w:rsidRPr="00E72744" w:rsidRDefault="00DF05A1" w:rsidP="00E87E61">
      <w:pPr>
        <w:pStyle w:val="Heading2"/>
        <w:rPr>
          <w:highlight w:val="yellow"/>
        </w:rPr>
      </w:pPr>
      <w:bookmarkStart w:id="81" w:name="_Hlk506808114"/>
      <w:bookmarkStart w:id="82" w:name="_Toc508095645"/>
      <w:r w:rsidRPr="00E72744">
        <w:rPr>
          <w:highlight w:val="yellow"/>
        </w:rPr>
        <w:t>Images – where to store them to be able to access from demo platform?</w:t>
      </w:r>
      <w:bookmarkEnd w:id="82"/>
    </w:p>
    <w:p w14:paraId="713B4F58" w14:textId="77777777" w:rsidR="00DF05A1" w:rsidRPr="00E72744" w:rsidRDefault="00DF05A1" w:rsidP="00DF05A1">
      <w:pPr>
        <w:pStyle w:val="NormalWeb"/>
        <w:spacing w:before="0" w:beforeAutospacing="0" w:after="0" w:afterAutospacing="0"/>
        <w:rPr>
          <w:highlight w:val="yellow"/>
        </w:rPr>
      </w:pPr>
      <w:r w:rsidRPr="00E72744">
        <w:rPr>
          <w:highlight w:val="yellow"/>
        </w:rPr>
        <w:t xml:space="preserve">The image links don't </w:t>
      </w:r>
      <w:proofErr w:type="gramStart"/>
      <w:r w:rsidRPr="00E72744">
        <w:rPr>
          <w:highlight w:val="yellow"/>
        </w:rPr>
        <w:t>work..</w:t>
      </w:r>
      <w:proofErr w:type="gramEnd"/>
      <w:r w:rsidRPr="00E72744">
        <w:rPr>
          <w:highlight w:val="yellow"/>
        </w:rPr>
        <w:t xml:space="preserve"> What is the correct format? And where are the images?</w:t>
      </w:r>
    </w:p>
    <w:p w14:paraId="0B5FC8CD" w14:textId="77777777" w:rsidR="00DF05A1" w:rsidRPr="00E72744" w:rsidRDefault="00DF05A1" w:rsidP="00DF05A1">
      <w:pPr>
        <w:rPr>
          <w:highlight w:val="yellow"/>
        </w:rPr>
      </w:pPr>
      <w:r w:rsidRPr="00E72744">
        <w:rPr>
          <w:highlight w:val="yellow"/>
        </w:rPr>
        <w:t xml:space="preserve">How does the </w:t>
      </w:r>
      <w:proofErr w:type="spellStart"/>
      <w:r w:rsidRPr="00E72744">
        <w:rPr>
          <w:highlight w:val="yellow"/>
        </w:rPr>
        <w:t>non robot</w:t>
      </w:r>
      <w:proofErr w:type="spellEnd"/>
      <w:r w:rsidRPr="00E72744">
        <w:rPr>
          <w:highlight w:val="yellow"/>
        </w:rPr>
        <w:t xml:space="preserve"> searchable folder work?</w:t>
      </w:r>
    </w:p>
    <w:p w14:paraId="74A70E40" w14:textId="77777777" w:rsidR="00DF05A1" w:rsidRPr="00E72744" w:rsidRDefault="00DF05A1" w:rsidP="00DF05A1">
      <w:pPr>
        <w:rPr>
          <w:highlight w:val="yellow"/>
        </w:rPr>
      </w:pPr>
    </w:p>
    <w:p w14:paraId="4AA81406" w14:textId="2AD4D3B0" w:rsidR="00277437" w:rsidRDefault="00277437" w:rsidP="00DF05A1">
      <w:pPr>
        <w:rPr>
          <w:highlight w:val="yellow"/>
        </w:rPr>
      </w:pPr>
      <w:r>
        <w:rPr>
          <w:highlight w:val="yellow"/>
        </w:rPr>
        <w:t>Discussed 24 Feb</w:t>
      </w:r>
    </w:p>
    <w:p w14:paraId="26541022" w14:textId="332A60C4" w:rsidR="00277437" w:rsidRDefault="00277437" w:rsidP="00DF05A1">
      <w:pPr>
        <w:rPr>
          <w:highlight w:val="yellow"/>
        </w:rPr>
      </w:pPr>
      <w:r w:rsidRPr="00277437">
        <w:rPr>
          <w:b/>
          <w:highlight w:val="yellow"/>
          <w:u w:val="single"/>
        </w:rPr>
        <w:lastRenderedPageBreak/>
        <w:t xml:space="preserve">Action for </w:t>
      </w:r>
      <w:proofErr w:type="spellStart"/>
      <w:r w:rsidRPr="00277437">
        <w:rPr>
          <w:b/>
          <w:highlight w:val="yellow"/>
          <w:u w:val="single"/>
        </w:rPr>
        <w:t>infovinity</w:t>
      </w:r>
      <w:proofErr w:type="spellEnd"/>
      <w:r w:rsidRPr="00277437">
        <w:rPr>
          <w:b/>
          <w:highlight w:val="yellow"/>
          <w:u w:val="single"/>
        </w:rPr>
        <w:t>:</w:t>
      </w:r>
      <w:r>
        <w:rPr>
          <w:highlight w:val="yellow"/>
        </w:rPr>
        <w:t xml:space="preserve"> document to explain + functionality of original spec to be created</w:t>
      </w:r>
    </w:p>
    <w:p w14:paraId="47DAACC7" w14:textId="29B1D563" w:rsidR="00DF05A1" w:rsidRDefault="00277437" w:rsidP="00DF05A1">
      <w:pPr>
        <w:rPr>
          <w:highlight w:val="yellow"/>
        </w:rPr>
      </w:pPr>
      <w:r>
        <w:rPr>
          <w:highlight w:val="yellow"/>
        </w:rPr>
        <w:t xml:space="preserve"> </w:t>
      </w:r>
    </w:p>
    <w:p w14:paraId="581054D9" w14:textId="77777777" w:rsidR="00277437" w:rsidRPr="00E72744" w:rsidRDefault="00277437" w:rsidP="00DF05A1">
      <w:pPr>
        <w:rPr>
          <w:highlight w:val="yellow"/>
        </w:rPr>
      </w:pPr>
    </w:p>
    <w:p w14:paraId="2B232E21" w14:textId="77777777" w:rsidR="00DF05A1" w:rsidRDefault="00DF05A1" w:rsidP="00E87E61">
      <w:pPr>
        <w:pStyle w:val="Heading2"/>
      </w:pPr>
      <w:bookmarkStart w:id="83" w:name="_Toc508095646"/>
      <w:r w:rsidRPr="00E72744">
        <w:rPr>
          <w:highlight w:val="yellow"/>
        </w:rPr>
        <w:t>Profile editing</w:t>
      </w:r>
      <w:r>
        <w:t xml:space="preserve"> –</w:t>
      </w:r>
      <w:bookmarkEnd w:id="83"/>
      <w:r>
        <w:t xml:space="preserve"> </w:t>
      </w:r>
    </w:p>
    <w:p w14:paraId="7FAD67AC" w14:textId="00D04D6C" w:rsidR="00DF05A1" w:rsidRDefault="00DF05A1" w:rsidP="00DF05A1">
      <w:r w:rsidRPr="0086019A">
        <w:rPr>
          <w:b/>
          <w:highlight w:val="yellow"/>
          <w:u w:val="single"/>
        </w:rPr>
        <w:t xml:space="preserve">Action for </w:t>
      </w:r>
      <w:proofErr w:type="spellStart"/>
      <w:r w:rsidRPr="0086019A">
        <w:rPr>
          <w:b/>
          <w:highlight w:val="yellow"/>
          <w:u w:val="single"/>
        </w:rPr>
        <w:t>Infovity</w:t>
      </w:r>
      <w:proofErr w:type="spellEnd"/>
      <w:r w:rsidRPr="0086019A">
        <w:rPr>
          <w:highlight w:val="yellow"/>
        </w:rPr>
        <w:t xml:space="preserve">: </w:t>
      </w:r>
      <w:del w:id="84" w:author="arnaud gasnier" w:date="2018-03-02T12:39:00Z">
        <w:r w:rsidRPr="0086019A" w:rsidDel="00EB6137">
          <w:rPr>
            <w:highlight w:val="yellow"/>
          </w:rPr>
          <w:delText>re Change profile, remove “job title” as mandatory (possible to leave it blank</w:delText>
        </w:r>
        <w:r w:rsidDel="00EB6137">
          <w:delText>)</w:delText>
        </w:r>
      </w:del>
      <w:ins w:id="85" w:author="arnaud gasnier" w:date="2018-03-02T12:39:00Z">
        <w:r w:rsidR="00EB6137">
          <w:t xml:space="preserve"> </w:t>
        </w:r>
      </w:ins>
    </w:p>
    <w:p w14:paraId="3E6CC008" w14:textId="2444CF8C" w:rsidR="00B26D0B" w:rsidRDefault="00B26D0B" w:rsidP="00DF05A1">
      <w:pPr>
        <w:pStyle w:val="ListParagraph"/>
        <w:numPr>
          <w:ilvl w:val="0"/>
          <w:numId w:val="20"/>
        </w:numPr>
        <w:rPr>
          <w:ins w:id="86" w:author="arnaud gasnier" w:date="2018-03-06T09:44:00Z"/>
        </w:rPr>
      </w:pPr>
      <w:ins w:id="87" w:author="arnaud gasnier" w:date="2018-03-06T09:45:00Z">
        <w:r>
          <w:t xml:space="preserve">Correct the matching functionality between “password” and </w:t>
        </w:r>
      </w:ins>
      <w:ins w:id="88" w:author="arnaud gasnier" w:date="2018-03-02T12:41:00Z">
        <w:r w:rsidR="00EB6137">
          <w:t xml:space="preserve">“confirm </w:t>
        </w:r>
        <w:proofErr w:type="gramStart"/>
        <w:r w:rsidR="00EB6137">
          <w:t>password”</w:t>
        </w:r>
      </w:ins>
      <w:ins w:id="89" w:author="arnaud gasnier" w:date="2018-03-02T12:42:00Z">
        <w:r w:rsidR="00EB6137">
          <w:t xml:space="preserve"> </w:t>
        </w:r>
      </w:ins>
      <w:ins w:id="90" w:author="arnaud gasnier" w:date="2018-03-02T12:41:00Z">
        <w:r w:rsidR="00EB6137">
          <w:t xml:space="preserve"> </w:t>
        </w:r>
      </w:ins>
      <w:ins w:id="91" w:author="arnaud gasnier" w:date="2018-03-02T12:42:00Z">
        <w:r w:rsidR="00EB6137">
          <w:t>(</w:t>
        </w:r>
        <w:proofErr w:type="gramEnd"/>
        <w:r w:rsidR="00EB6137">
          <w:t xml:space="preserve">currently you </w:t>
        </w:r>
      </w:ins>
      <w:ins w:id="92" w:author="arnaud gasnier" w:date="2018-03-02T12:43:00Z">
        <w:r w:rsidR="00EB6137">
          <w:t>just</w:t>
        </w:r>
      </w:ins>
      <w:ins w:id="93" w:author="arnaud gasnier" w:date="2018-03-02T12:42:00Z">
        <w:r w:rsidR="00EB6137">
          <w:t xml:space="preserve"> need to add 1 character</w:t>
        </w:r>
      </w:ins>
      <w:ins w:id="94" w:author="arnaud gasnier" w:date="2018-03-02T12:43:00Z">
        <w:r w:rsidR="00EB6137">
          <w:t xml:space="preserve"> to that field; there is no matching</w:t>
        </w:r>
      </w:ins>
      <w:ins w:id="95" w:author="arnaud gasnier" w:date="2018-03-02T12:42:00Z">
        <w:r w:rsidR="00EB6137">
          <w:t>)</w:t>
        </w:r>
      </w:ins>
    </w:p>
    <w:p w14:paraId="2B1EFD9E" w14:textId="470C3B9C" w:rsidR="00EB6137" w:rsidRDefault="00EB6137" w:rsidP="00B26D0B">
      <w:pPr>
        <w:pStyle w:val="ListParagraph"/>
        <w:numPr>
          <w:ilvl w:val="0"/>
          <w:numId w:val="20"/>
        </w:numPr>
        <w:rPr>
          <w:ins w:id="96" w:author="Marc Münzer" w:date="2018-03-05T22:22:00Z"/>
        </w:rPr>
      </w:pPr>
      <w:ins w:id="97" w:author="arnaud gasnier" w:date="2018-03-02T12:42:00Z">
        <w:r>
          <w:t>The save button should be always validated</w:t>
        </w:r>
      </w:ins>
      <w:ins w:id="98" w:author="arnaud gasnier" w:date="2018-03-06T09:47:00Z">
        <w:r w:rsidR="00B26D0B">
          <w:t xml:space="preserve"> and Add message “missing information” if (1) the </w:t>
        </w:r>
      </w:ins>
      <w:ins w:id="99" w:author="arnaud gasnier" w:date="2018-03-02T12:44:00Z">
        <w:r>
          <w:t>mandatory fields</w:t>
        </w:r>
      </w:ins>
      <w:ins w:id="100" w:author="arnaud gasnier" w:date="2018-03-06T09:47:00Z">
        <w:r w:rsidR="00B26D0B">
          <w:t xml:space="preserve"> are not complete</w:t>
        </w:r>
      </w:ins>
      <w:ins w:id="101" w:author="arnaud gasnier" w:date="2018-03-02T12:44:00Z">
        <w:r>
          <w:t xml:space="preserve">: </w:t>
        </w:r>
      </w:ins>
      <w:ins w:id="102" w:author="arnaud gasnier" w:date="2018-03-02T12:45:00Z">
        <w:r>
          <w:t xml:space="preserve">first </w:t>
        </w:r>
      </w:ins>
      <w:proofErr w:type="gramStart"/>
      <w:ins w:id="103" w:author="arnaud gasnier" w:date="2018-03-02T12:44:00Z">
        <w:r>
          <w:t>name ;</w:t>
        </w:r>
        <w:proofErr w:type="gramEnd"/>
        <w:r>
          <w:t xml:space="preserve"> </w:t>
        </w:r>
      </w:ins>
      <w:ins w:id="104" w:author="arnaud gasnier" w:date="2018-03-02T12:45:00Z">
        <w:r>
          <w:t xml:space="preserve">work details (company name); </w:t>
        </w:r>
      </w:ins>
      <w:ins w:id="105" w:author="arnaud gasnier" w:date="2018-03-02T12:44:00Z">
        <w:r>
          <w:t xml:space="preserve">password; </w:t>
        </w:r>
      </w:ins>
      <w:ins w:id="106" w:author="arnaud gasnier" w:date="2018-03-06T09:48:00Z">
        <w:r w:rsidR="00B26D0B">
          <w:t xml:space="preserve">and </w:t>
        </w:r>
      </w:ins>
      <w:ins w:id="107" w:author="arnaud gasnier" w:date="2018-03-02T12:44:00Z">
        <w:r>
          <w:t>email</w:t>
        </w:r>
      </w:ins>
      <w:ins w:id="108" w:author="arnaud gasnier" w:date="2018-03-06T09:47:00Z">
        <w:r w:rsidR="00B26D0B">
          <w:t>;</w:t>
        </w:r>
      </w:ins>
      <w:ins w:id="109" w:author="arnaud gasnier" w:date="2018-03-02T12:44:00Z">
        <w:r>
          <w:t xml:space="preserve"> </w:t>
        </w:r>
      </w:ins>
      <w:ins w:id="110" w:author="arnaud gasnier" w:date="2018-03-06T09:47:00Z">
        <w:r w:rsidR="00B26D0B">
          <w:t>OR (2)  mismatch between password and confirm password</w:t>
        </w:r>
      </w:ins>
    </w:p>
    <w:p w14:paraId="003C2307" w14:textId="77777777" w:rsidR="00F6628A" w:rsidRPr="00DF05A1" w:rsidRDefault="00F6628A" w:rsidP="00DF05A1"/>
    <w:p w14:paraId="5916A48F" w14:textId="0A150172" w:rsidR="00DF05A1" w:rsidRPr="008F7764" w:rsidRDefault="00DF05A1" w:rsidP="00E87E61">
      <w:pPr>
        <w:pStyle w:val="Heading2"/>
        <w:rPr>
          <w:highlight w:val="yellow"/>
        </w:rPr>
      </w:pPr>
      <w:bookmarkStart w:id="111" w:name="_Toc508095647"/>
      <w:r w:rsidRPr="008F7764">
        <w:rPr>
          <w:highlight w:val="yellow"/>
        </w:rPr>
        <w:t xml:space="preserve">Loading data files – errors </w:t>
      </w:r>
      <w:del w:id="112" w:author="Marc Münzer" w:date="2018-03-05T22:23:00Z">
        <w:r w:rsidRPr="008F7764" w:rsidDel="00F6628A">
          <w:rPr>
            <w:highlight w:val="yellow"/>
          </w:rPr>
          <w:delText>in date fields?</w:delText>
        </w:r>
      </w:del>
      <w:bookmarkEnd w:id="111"/>
    </w:p>
    <w:p w14:paraId="54B3EDD8" w14:textId="035B5339" w:rsidR="00DF05A1" w:rsidDel="00F6628A" w:rsidRDefault="00F6628A" w:rsidP="008F7764">
      <w:pPr>
        <w:pStyle w:val="NormalWeb"/>
        <w:numPr>
          <w:ilvl w:val="0"/>
          <w:numId w:val="1"/>
        </w:numPr>
        <w:spacing w:before="0" w:beforeAutospacing="0" w:after="0" w:afterAutospacing="0"/>
        <w:rPr>
          <w:del w:id="113" w:author="Marc Münzer" w:date="2018-03-05T22:23:00Z"/>
        </w:rPr>
      </w:pPr>
      <w:ins w:id="114" w:author="Marc Münzer" w:date="2018-03-05T22:23:00Z">
        <w:r>
          <w:t>Errors in date fields</w:t>
        </w:r>
      </w:ins>
      <w:ins w:id="115" w:author="Marc Münzer" w:date="2018-03-05T22:25:00Z">
        <w:r>
          <w:t xml:space="preserve"> - </w:t>
        </w:r>
      </w:ins>
      <w:r w:rsidR="00DF05A1" w:rsidRPr="00277437">
        <w:t>Something wrong with import of publication number/date application number/date - not putting in the correct fields from the csv file (&lt; Marc 180216) – see Munzer002 – test project compared to sample data I sent to you previously.</w:t>
      </w:r>
    </w:p>
    <w:p w14:paraId="76CD5F33" w14:textId="77777777" w:rsidR="00F6628A" w:rsidRPr="00277437" w:rsidRDefault="00F6628A" w:rsidP="00DF05A1">
      <w:pPr>
        <w:pStyle w:val="NormalWeb"/>
        <w:numPr>
          <w:ilvl w:val="0"/>
          <w:numId w:val="1"/>
        </w:numPr>
        <w:spacing w:before="0" w:beforeAutospacing="0" w:after="0" w:afterAutospacing="0"/>
        <w:rPr>
          <w:ins w:id="116" w:author="Marc Münzer" w:date="2018-03-05T22:23:00Z"/>
        </w:rPr>
      </w:pPr>
    </w:p>
    <w:p w14:paraId="15B866E4" w14:textId="61946F5F" w:rsidR="00DF05A1" w:rsidDel="00F6628A" w:rsidRDefault="00F6628A" w:rsidP="008F7764">
      <w:pPr>
        <w:pStyle w:val="NormalWeb"/>
        <w:numPr>
          <w:ilvl w:val="0"/>
          <w:numId w:val="1"/>
        </w:numPr>
        <w:tabs>
          <w:tab w:val="left" w:pos="3975"/>
        </w:tabs>
        <w:spacing w:before="0" w:beforeAutospacing="0" w:after="0" w:afterAutospacing="0"/>
        <w:rPr>
          <w:del w:id="117" w:author="Marc Münzer" w:date="2018-03-05T22:23:00Z"/>
        </w:rPr>
      </w:pPr>
      <w:ins w:id="118" w:author="Marc Münzer" w:date="2018-03-05T22:25:00Z">
        <w:r>
          <w:tab/>
        </w:r>
      </w:ins>
      <w:del w:id="119" w:author="Marc Münzer" w:date="2018-03-05T22:23:00Z">
        <w:r w:rsidR="00277437" w:rsidDel="00F6628A">
          <w:tab/>
        </w:r>
      </w:del>
    </w:p>
    <w:p w14:paraId="2249B754" w14:textId="16817C29" w:rsidR="00F6628A" w:rsidRDefault="00277437" w:rsidP="008F7764">
      <w:pPr>
        <w:pStyle w:val="NormalWeb"/>
        <w:numPr>
          <w:ilvl w:val="0"/>
          <w:numId w:val="1"/>
        </w:numPr>
        <w:spacing w:before="0" w:beforeAutospacing="0" w:after="0" w:afterAutospacing="0"/>
        <w:rPr>
          <w:ins w:id="120" w:author="Marc Münzer" w:date="2018-03-05T22:23:00Z"/>
        </w:rPr>
      </w:pPr>
      <w:del w:id="121" w:author="Marc Münzer" w:date="2018-03-05T22:19:00Z">
        <w:r w:rsidRPr="008F7764" w:rsidDel="00F6628A">
          <w:delText>Marc: additional testing</w:delText>
        </w:r>
      </w:del>
      <w:ins w:id="122" w:author="Marc Münzer" w:date="2018-03-05T22:17:00Z">
        <w:r w:rsidR="00F6628A" w:rsidRPr="008F7764">
          <w:rPr>
            <w:highlight w:val="yellow"/>
          </w:rPr>
          <w:t xml:space="preserve">See </w:t>
        </w:r>
      </w:ins>
      <w:ins w:id="123" w:author="Marc Münzer" w:date="2018-03-05T22:19:00Z">
        <w:r w:rsidR="00F6628A" w:rsidRPr="008F7764">
          <w:rPr>
            <w:highlight w:val="yellow"/>
          </w:rPr>
          <w:t xml:space="preserve">the demo member files </w:t>
        </w:r>
      </w:ins>
      <w:ins w:id="124" w:author="Marc Münzer" w:date="2018-03-05T22:25:00Z">
        <w:r w:rsidR="00F6628A">
          <w:rPr>
            <w:highlight w:val="yellow"/>
          </w:rPr>
          <w:t xml:space="preserve">for Rocky Mountain Bicycles </w:t>
        </w:r>
      </w:ins>
      <w:ins w:id="125" w:author="Marc Münzer" w:date="2018-03-05T22:19:00Z">
        <w:r w:rsidR="00F6628A" w:rsidRPr="008F7764">
          <w:rPr>
            <w:highlight w:val="yellow"/>
          </w:rPr>
          <w:t>– not loading the publicat</w:t>
        </w:r>
        <w:r w:rsidR="00F6628A" w:rsidRPr="00F6628A">
          <w:rPr>
            <w:highlight w:val="yellow"/>
          </w:rPr>
          <w:t xml:space="preserve">ion date or the application date. </w:t>
        </w:r>
      </w:ins>
      <w:ins w:id="126" w:author="Marc Münzer" w:date="2018-03-05T22:20:00Z">
        <w:r w:rsidR="00F6628A">
          <w:t xml:space="preserve">Prakash can confirm the csv file format he has implemented. MM can check on his end to see that his format is correct. </w:t>
        </w:r>
      </w:ins>
      <w:ins w:id="127" w:author="Marc Münzer" w:date="2018-03-05T22:21:00Z">
        <w:r w:rsidR="00F6628A">
          <w:t>Check also the database  see 162_member</w:t>
        </w:r>
      </w:ins>
      <w:ins w:id="128" w:author="Marc Münzer" w:date="2018-03-05T22:22:00Z">
        <w:r w:rsidR="00F6628A">
          <w:t xml:space="preserve"> where the date fields all state 1970-01-01 …</w:t>
        </w:r>
      </w:ins>
    </w:p>
    <w:p w14:paraId="3FCA1599" w14:textId="5090ED9E" w:rsidR="00F6628A" w:rsidRDefault="00F6628A" w:rsidP="008F7764">
      <w:pPr>
        <w:pStyle w:val="NormalWeb"/>
        <w:numPr>
          <w:ilvl w:val="0"/>
          <w:numId w:val="1"/>
        </w:numPr>
        <w:spacing w:before="0" w:beforeAutospacing="0" w:after="0" w:afterAutospacing="0"/>
      </w:pPr>
      <w:ins w:id="129" w:author="Marc Münzer" w:date="2018-03-05T22:23:00Z">
        <w:r>
          <w:t xml:space="preserve">Also a problem with length of fields? See test file </w:t>
        </w:r>
      </w:ins>
      <w:ins w:id="130" w:author="Marc Münzer" w:date="2018-03-05T22:24:00Z">
        <w:r>
          <w:t>“</w:t>
        </w:r>
        <w:r w:rsidRPr="00F6628A">
          <w:t>Rocky Mountain Bicycle problems with family import</w:t>
        </w:r>
        <w:r>
          <w:t xml:space="preserve">.csv”. This file does not import the family with ID 65. If I reduce the number of companies to 1, then the family imports correctly. Maybe there is a length limit on the input data </w:t>
        </w:r>
      </w:ins>
      <w:ins w:id="131" w:author="arnaud gasnier" w:date="2018-03-06T09:57:00Z">
        <w:r w:rsidR="006F7A01">
          <w:t xml:space="preserve">(Owner) </w:t>
        </w:r>
      </w:ins>
      <w:ins w:id="132" w:author="Marc Münzer" w:date="2018-03-05T22:24:00Z">
        <w:r>
          <w:t>which is causing that import line to no import?</w:t>
        </w:r>
      </w:ins>
    </w:p>
    <w:p w14:paraId="110FCB35" w14:textId="7D86706C" w:rsidR="00277437" w:rsidRDefault="00277437" w:rsidP="00277437">
      <w:pPr>
        <w:tabs>
          <w:tab w:val="left" w:pos="3975"/>
        </w:tabs>
      </w:pPr>
    </w:p>
    <w:p w14:paraId="2993E5CF" w14:textId="77777777" w:rsidR="00F61CEE" w:rsidRDefault="00F61CEE" w:rsidP="00277437">
      <w:pPr>
        <w:tabs>
          <w:tab w:val="left" w:pos="3975"/>
        </w:tabs>
      </w:pPr>
    </w:p>
    <w:p w14:paraId="6A5B4B7F" w14:textId="77777777" w:rsidR="00F61CEE" w:rsidRPr="009F216B" w:rsidRDefault="00F61CEE" w:rsidP="00F61CEE">
      <w:pPr>
        <w:pStyle w:val="Heading2"/>
        <w:shd w:val="clear" w:color="auto" w:fill="FFFF00"/>
        <w:rPr>
          <w:highlight w:val="yellow"/>
        </w:rPr>
      </w:pPr>
      <w:bookmarkStart w:id="133" w:name="_Toc508095648"/>
      <w:r w:rsidRPr="009F216B">
        <w:rPr>
          <w:highlight w:val="yellow"/>
        </w:rPr>
        <w:t xml:space="preserve">Statistics for </w:t>
      </w:r>
      <w:proofErr w:type="spellStart"/>
      <w:r w:rsidRPr="009F216B">
        <w:rPr>
          <w:highlight w:val="yellow"/>
        </w:rPr>
        <w:t>superadmin</w:t>
      </w:r>
      <w:bookmarkEnd w:id="133"/>
      <w:proofErr w:type="spellEnd"/>
      <w:r w:rsidRPr="009F216B">
        <w:rPr>
          <w:highlight w:val="yellow"/>
        </w:rPr>
        <w:t xml:space="preserve"> </w:t>
      </w:r>
    </w:p>
    <w:p w14:paraId="6608BB77" w14:textId="77777777" w:rsidR="00F61CEE" w:rsidRDefault="00F61CEE" w:rsidP="00F61CEE">
      <w:pPr>
        <w:shd w:val="clear" w:color="auto" w:fill="FFFF00"/>
        <w:tabs>
          <w:tab w:val="left" w:pos="3975"/>
        </w:tabs>
        <w:rPr>
          <w:ins w:id="134" w:author="arnaud gasnier" w:date="2018-02-24T10:26:00Z"/>
        </w:rPr>
      </w:pPr>
      <w:ins w:id="135" w:author="arnaud gasnier" w:date="2018-02-24T10:26:00Z">
        <w:r>
          <w:t>Discussed 24 Feb. 18</w:t>
        </w:r>
        <w:r w:rsidRPr="00F61CEE">
          <w:t xml:space="preserve"> </w:t>
        </w:r>
      </w:ins>
    </w:p>
    <w:p w14:paraId="78983DA7" w14:textId="71BC7606" w:rsidR="00F61CEE" w:rsidRDefault="00F61CEE" w:rsidP="00F61CEE">
      <w:pPr>
        <w:shd w:val="clear" w:color="auto" w:fill="FFFF00"/>
        <w:tabs>
          <w:tab w:val="left" w:pos="3975"/>
        </w:tabs>
      </w:pPr>
      <w:ins w:id="136" w:author="arnaud gasnier" w:date="2018-02-24T10:26:00Z">
        <w:r w:rsidRPr="00F61CEE">
          <w:rPr>
            <w:b/>
          </w:rPr>
          <w:t>Action for Infovinity:</w:t>
        </w:r>
        <w:r>
          <w:t xml:space="preserve"> add basic statistics typically </w:t>
        </w:r>
        <w:r w:rsidRPr="00F61CEE">
          <w:t>how many accounts / projects / users / families</w:t>
        </w:r>
      </w:ins>
    </w:p>
    <w:p w14:paraId="036A1091" w14:textId="77777777" w:rsidR="00F61CEE" w:rsidDel="00F6628A" w:rsidRDefault="00F61CEE" w:rsidP="00F61CEE">
      <w:pPr>
        <w:shd w:val="clear" w:color="auto" w:fill="FFFF00"/>
        <w:tabs>
          <w:tab w:val="left" w:pos="3975"/>
        </w:tabs>
        <w:rPr>
          <w:del w:id="137" w:author="Marc Münzer" w:date="2018-03-05T22:26:00Z"/>
        </w:rPr>
      </w:pPr>
    </w:p>
    <w:p w14:paraId="33024441" w14:textId="77777777" w:rsidR="00F6628A" w:rsidRDefault="00F6628A" w:rsidP="00277437">
      <w:pPr>
        <w:tabs>
          <w:tab w:val="left" w:pos="3975"/>
        </w:tabs>
        <w:rPr>
          <w:ins w:id="138" w:author="Marc Münzer" w:date="2018-03-05T22:26:00Z"/>
        </w:rPr>
      </w:pPr>
    </w:p>
    <w:p w14:paraId="455AB7CA" w14:textId="77777777" w:rsidR="00F6628A" w:rsidRPr="00DF05A1" w:rsidRDefault="00F6628A" w:rsidP="00277437">
      <w:pPr>
        <w:tabs>
          <w:tab w:val="left" w:pos="3975"/>
        </w:tabs>
      </w:pPr>
    </w:p>
    <w:p w14:paraId="36899EDF" w14:textId="662E12A4" w:rsidR="00E94690" w:rsidRPr="00E94690" w:rsidRDefault="00E87E61" w:rsidP="00E94690">
      <w:pPr>
        <w:pStyle w:val="Heading2"/>
        <w:rPr>
          <w:highlight w:val="green"/>
        </w:rPr>
      </w:pPr>
      <w:bookmarkStart w:id="139" w:name="_Toc508095649"/>
      <w:bookmarkEnd w:id="81"/>
      <w:r w:rsidRPr="0056579E">
        <w:rPr>
          <w:highlight w:val="green"/>
        </w:rPr>
        <w:t>To Check for Arnaud/Marc</w:t>
      </w:r>
      <w:bookmarkEnd w:id="139"/>
    </w:p>
    <w:p w14:paraId="3043C48B" w14:textId="77777777" w:rsidR="00E87E61" w:rsidRPr="0056579E" w:rsidRDefault="00E87E61" w:rsidP="00E87E61">
      <w:pPr>
        <w:numPr>
          <w:ilvl w:val="0"/>
          <w:numId w:val="11"/>
        </w:numPr>
        <w:spacing w:before="100" w:beforeAutospacing="1" w:after="100" w:afterAutospacing="1"/>
        <w:rPr>
          <w:highlight w:val="green"/>
        </w:rPr>
      </w:pPr>
      <w:r w:rsidRPr="0056579E">
        <w:rPr>
          <w:highlight w:val="green"/>
        </w:rPr>
        <w:t>content of activation email</w:t>
      </w:r>
    </w:p>
    <w:p w14:paraId="32D7C377" w14:textId="77777777" w:rsidR="00E87E61" w:rsidRPr="0056579E" w:rsidRDefault="00E87E61" w:rsidP="00E87E61">
      <w:pPr>
        <w:numPr>
          <w:ilvl w:val="0"/>
          <w:numId w:val="11"/>
        </w:numPr>
        <w:spacing w:before="100" w:beforeAutospacing="1" w:after="100" w:afterAutospacing="1"/>
        <w:rPr>
          <w:highlight w:val="green"/>
        </w:rPr>
      </w:pPr>
      <w:r w:rsidRPr="0056579E">
        <w:rPr>
          <w:highlight w:val="green"/>
        </w:rPr>
        <w:t>content of forgot password email</w:t>
      </w:r>
    </w:p>
    <w:p w14:paraId="1A728433" w14:textId="3B57AED5" w:rsidR="00E87E61" w:rsidRDefault="00E87E61" w:rsidP="00E87E61">
      <w:pPr>
        <w:numPr>
          <w:ilvl w:val="0"/>
          <w:numId w:val="11"/>
        </w:numPr>
        <w:spacing w:before="100" w:beforeAutospacing="1" w:after="100" w:afterAutospacing="1"/>
        <w:rPr>
          <w:ins w:id="140" w:author="arnaud gasnier" w:date="2018-03-06T09:51:00Z"/>
          <w:highlight w:val="green"/>
        </w:rPr>
      </w:pPr>
      <w:r w:rsidRPr="0056579E">
        <w:rPr>
          <w:highlight w:val="green"/>
        </w:rPr>
        <w:t>Uniform display across different browsers</w:t>
      </w:r>
    </w:p>
    <w:p w14:paraId="2DDAEF15" w14:textId="335319FC" w:rsidR="00B26D0B" w:rsidRPr="0056579E" w:rsidRDefault="00B26D0B" w:rsidP="00E87E61">
      <w:pPr>
        <w:numPr>
          <w:ilvl w:val="0"/>
          <w:numId w:val="11"/>
        </w:numPr>
        <w:spacing w:before="100" w:beforeAutospacing="1" w:after="100" w:afterAutospacing="1"/>
        <w:rPr>
          <w:highlight w:val="green"/>
        </w:rPr>
      </w:pPr>
      <w:ins w:id="141" w:author="arnaud gasnier" w:date="2018-03-06T09:51:00Z">
        <w:r>
          <w:rPr>
            <w:highlight w:val="green"/>
          </w:rPr>
          <w:t>Adapt the csv file with capitalized letter for status</w:t>
        </w:r>
      </w:ins>
    </w:p>
    <w:p w14:paraId="4348C3BD" w14:textId="6840B243" w:rsidR="00E87E61" w:rsidDel="00F6628A" w:rsidRDefault="00E87E61" w:rsidP="006F7A01">
      <w:pPr>
        <w:pStyle w:val="Heading2"/>
        <w:numPr>
          <w:ilvl w:val="0"/>
          <w:numId w:val="0"/>
        </w:numPr>
        <w:rPr>
          <w:del w:id="142" w:author="Marc Münzer" w:date="2018-03-05T22:14:00Z"/>
        </w:rPr>
      </w:pPr>
    </w:p>
    <w:p w14:paraId="37D0D125" w14:textId="15039AFF" w:rsidR="00F6628A" w:rsidRPr="008F7764" w:rsidRDefault="006F7A01" w:rsidP="008F7764">
      <w:pPr>
        <w:pStyle w:val="Heading2"/>
        <w:rPr>
          <w:ins w:id="143" w:author="Marc Münzer" w:date="2018-03-05T22:27:00Z"/>
        </w:rPr>
      </w:pPr>
      <w:bookmarkStart w:id="144" w:name="_Toc508095650"/>
      <w:ins w:id="145" w:author="Marc Münzer" w:date="2018-03-05T22:27:00Z">
        <w:r w:rsidRPr="008F7764">
          <w:rPr>
            <w:highlight w:val="yellow"/>
          </w:rPr>
          <w:t>Spam – Activation links always in my spam folder</w:t>
        </w:r>
        <w:bookmarkEnd w:id="144"/>
      </w:ins>
    </w:p>
    <w:p w14:paraId="6D86C203" w14:textId="77777777" w:rsidR="007F5228" w:rsidDel="00175DDB" w:rsidRDefault="007F5228" w:rsidP="008F7764">
      <w:pPr>
        <w:pStyle w:val="Heading2"/>
        <w:numPr>
          <w:ilvl w:val="0"/>
          <w:numId w:val="0"/>
        </w:numPr>
        <w:ind w:left="576" w:hanging="576"/>
        <w:rPr>
          <w:ins w:id="146" w:author="Marc Münzer" w:date="2018-03-05T22:27:00Z"/>
          <w:del w:id="147" w:author="arnaud gasnier" w:date="2018-03-06T10:29:00Z"/>
        </w:rPr>
      </w:pPr>
    </w:p>
    <w:p w14:paraId="3F5CAB84" w14:textId="62F8AF4C" w:rsidR="006F68C7" w:rsidRDefault="006F68C7">
      <w:pPr>
        <w:rPr>
          <w:ins w:id="148" w:author="arnaud gasnier" w:date="2018-03-06T09:58:00Z"/>
        </w:rPr>
      </w:pPr>
      <w:ins w:id="149" w:author="Marc Münzer" w:date="2018-03-05T22:27:00Z">
        <w:r>
          <w:t>I am not sure why, but the emails from the system with the activation link are always in my spam folder. Is there something we can do to remove this behaviour?</w:t>
        </w:r>
      </w:ins>
    </w:p>
    <w:p w14:paraId="6F358E63" w14:textId="25816BE7" w:rsidR="006F7A01" w:rsidRDefault="006F7A01">
      <w:pPr>
        <w:rPr>
          <w:ins w:id="150" w:author="arnaud gasnier" w:date="2018-03-06T09:59:00Z"/>
        </w:rPr>
      </w:pPr>
      <w:ins w:id="151" w:author="arnaud gasnier" w:date="2018-03-06T09:59:00Z">
        <w:r>
          <w:t xml:space="preserve">Discussed 6 March </w:t>
        </w:r>
      </w:ins>
    </w:p>
    <w:p w14:paraId="7969DBD6" w14:textId="1569EE27" w:rsidR="006F7A01" w:rsidRPr="00175DDB" w:rsidRDefault="00175DDB" w:rsidP="006F7A01">
      <w:pPr>
        <w:pStyle w:val="ListParagraph"/>
        <w:numPr>
          <w:ilvl w:val="0"/>
          <w:numId w:val="19"/>
        </w:numPr>
        <w:rPr>
          <w:ins w:id="152" w:author="arnaud gasnier" w:date="2018-03-06T10:27:00Z"/>
          <w:highlight w:val="yellow"/>
        </w:rPr>
      </w:pPr>
      <w:ins w:id="153" w:author="arnaud gasnier" w:date="2018-03-06T10:28:00Z">
        <w:r w:rsidRPr="00175DDB">
          <w:rPr>
            <w:highlight w:val="yellow"/>
          </w:rPr>
          <w:t xml:space="preserve">Action for Infovinity: </w:t>
        </w:r>
      </w:ins>
      <w:ins w:id="154" w:author="arnaud gasnier" w:date="2018-03-06T09:58:00Z">
        <w:r w:rsidR="006F7A01" w:rsidRPr="00175DDB">
          <w:rPr>
            <w:highlight w:val="yellow"/>
          </w:rPr>
          <w:t>Use authenticated email sending from the server</w:t>
        </w:r>
      </w:ins>
      <w:ins w:id="155" w:author="arnaud gasnier" w:date="2018-03-06T09:59:00Z">
        <w:r w:rsidR="006F7A01" w:rsidRPr="00175DDB">
          <w:rPr>
            <w:highlight w:val="yellow"/>
          </w:rPr>
          <w:t xml:space="preserve"> </w:t>
        </w:r>
      </w:ins>
    </w:p>
    <w:p w14:paraId="481437D2" w14:textId="77777777" w:rsidR="00175DDB" w:rsidRPr="00175DDB" w:rsidRDefault="00175DDB" w:rsidP="00175DDB">
      <w:pPr>
        <w:pStyle w:val="ListParagraph"/>
        <w:numPr>
          <w:ilvl w:val="1"/>
          <w:numId w:val="19"/>
        </w:numPr>
        <w:rPr>
          <w:ins w:id="156" w:author="arnaud gasnier" w:date="2018-03-06T10:27:00Z"/>
          <w:highlight w:val="yellow"/>
        </w:rPr>
      </w:pPr>
      <w:ins w:id="157" w:author="arnaud gasnier" w:date="2018-03-06T10:27:00Z">
        <w:r w:rsidRPr="00175DDB">
          <w:rPr>
            <w:highlight w:val="yellow"/>
          </w:rPr>
          <w:t>You can use the following SMTP server and email account</w:t>
        </w:r>
      </w:ins>
    </w:p>
    <w:p w14:paraId="5591BD1B" w14:textId="77777777" w:rsidR="00175DDB" w:rsidRPr="00175DDB" w:rsidRDefault="00175DDB" w:rsidP="00175DDB">
      <w:pPr>
        <w:pStyle w:val="ListParagraph"/>
        <w:numPr>
          <w:ilvl w:val="2"/>
          <w:numId w:val="19"/>
        </w:numPr>
        <w:rPr>
          <w:ins w:id="158" w:author="arnaud gasnier" w:date="2018-03-06T10:27:00Z"/>
          <w:highlight w:val="yellow"/>
        </w:rPr>
      </w:pPr>
      <w:ins w:id="159" w:author="arnaud gasnier" w:date="2018-03-06T10:27:00Z">
        <w:r w:rsidRPr="00175DDB">
          <w:rPr>
            <w:highlight w:val="yellow"/>
          </w:rPr>
          <w:t xml:space="preserve"> MX Records</w:t>
        </w:r>
      </w:ins>
    </w:p>
    <w:p w14:paraId="53108E0C" w14:textId="77777777" w:rsidR="00175DDB" w:rsidRPr="00175DDB" w:rsidRDefault="00175DDB" w:rsidP="00175DDB">
      <w:pPr>
        <w:pStyle w:val="ListParagraph"/>
        <w:numPr>
          <w:ilvl w:val="2"/>
          <w:numId w:val="19"/>
        </w:numPr>
        <w:rPr>
          <w:ins w:id="160" w:author="arnaud gasnier" w:date="2018-03-06T10:27:00Z"/>
          <w:highlight w:val="yellow"/>
        </w:rPr>
      </w:pPr>
      <w:ins w:id="161" w:author="arnaud gasnier" w:date="2018-03-06T10:27:00Z">
        <w:r w:rsidRPr="00175DDB">
          <w:rPr>
            <w:highlight w:val="yellow"/>
          </w:rPr>
          <w:lastRenderedPageBreak/>
          <w:t xml:space="preserve"> Your MX records are correct.</w:t>
        </w:r>
      </w:ins>
    </w:p>
    <w:p w14:paraId="3D264903" w14:textId="77777777" w:rsidR="00175DDB" w:rsidRPr="00175DDB" w:rsidRDefault="00175DDB" w:rsidP="00175DDB">
      <w:pPr>
        <w:pStyle w:val="ListParagraph"/>
        <w:numPr>
          <w:ilvl w:val="2"/>
          <w:numId w:val="19"/>
        </w:numPr>
        <w:rPr>
          <w:ins w:id="162" w:author="arnaud gasnier" w:date="2018-03-06T10:27:00Z"/>
          <w:highlight w:val="yellow"/>
        </w:rPr>
      </w:pPr>
      <w:ins w:id="163" w:author="arnaud gasnier" w:date="2018-03-06T10:27:00Z">
        <w:r w:rsidRPr="00175DDB">
          <w:rPr>
            <w:highlight w:val="yellow"/>
          </w:rPr>
          <w:t>10</w:t>
        </w:r>
        <w:r w:rsidRPr="00175DDB">
          <w:rPr>
            <w:highlight w:val="yellow"/>
          </w:rPr>
          <w:tab/>
          <w:t>mailstore1.secureserver.net</w:t>
        </w:r>
      </w:ins>
    </w:p>
    <w:p w14:paraId="00CBCC17" w14:textId="77777777" w:rsidR="00175DDB" w:rsidRPr="00175DDB" w:rsidRDefault="00175DDB" w:rsidP="00175DDB">
      <w:pPr>
        <w:pStyle w:val="ListParagraph"/>
        <w:numPr>
          <w:ilvl w:val="2"/>
          <w:numId w:val="19"/>
        </w:numPr>
        <w:rPr>
          <w:ins w:id="164" w:author="arnaud gasnier" w:date="2018-03-06T10:27:00Z"/>
          <w:highlight w:val="yellow"/>
        </w:rPr>
      </w:pPr>
      <w:ins w:id="165" w:author="arnaud gasnier" w:date="2018-03-06T10:27:00Z">
        <w:r w:rsidRPr="00175DDB">
          <w:rPr>
            <w:highlight w:val="yellow"/>
          </w:rPr>
          <w:t>0</w:t>
        </w:r>
        <w:r w:rsidRPr="00175DDB">
          <w:rPr>
            <w:highlight w:val="yellow"/>
          </w:rPr>
          <w:tab/>
          <w:t>smtp.secureserver.net</w:t>
        </w:r>
      </w:ins>
    </w:p>
    <w:p w14:paraId="25613339" w14:textId="77777777" w:rsidR="00175DDB" w:rsidRPr="00175DDB" w:rsidRDefault="00175DDB" w:rsidP="00175DDB">
      <w:pPr>
        <w:pStyle w:val="ListParagraph"/>
        <w:numPr>
          <w:ilvl w:val="2"/>
          <w:numId w:val="19"/>
        </w:numPr>
        <w:rPr>
          <w:ins w:id="166" w:author="arnaud gasnier" w:date="2018-03-06T10:27:00Z"/>
          <w:highlight w:val="yellow"/>
        </w:rPr>
      </w:pPr>
      <w:ins w:id="167" w:author="arnaud gasnier" w:date="2018-03-06T10:27:00Z">
        <w:r w:rsidRPr="00175DDB">
          <w:rPr>
            <w:highlight w:val="yellow"/>
          </w:rPr>
          <w:t>Host Names (CNAME)</w:t>
        </w:r>
      </w:ins>
    </w:p>
    <w:p w14:paraId="1CF6D346" w14:textId="77777777" w:rsidR="00175DDB" w:rsidRPr="00175DDB" w:rsidRDefault="00175DDB" w:rsidP="00175DDB">
      <w:pPr>
        <w:pStyle w:val="ListParagraph"/>
        <w:numPr>
          <w:ilvl w:val="2"/>
          <w:numId w:val="19"/>
        </w:numPr>
        <w:rPr>
          <w:ins w:id="168" w:author="arnaud gasnier" w:date="2018-03-06T10:27:00Z"/>
          <w:highlight w:val="yellow"/>
        </w:rPr>
      </w:pPr>
      <w:ins w:id="169" w:author="arnaud gasnier" w:date="2018-03-06T10:27:00Z">
        <w:r w:rsidRPr="00175DDB">
          <w:rPr>
            <w:highlight w:val="yellow"/>
          </w:rPr>
          <w:t>POP</w:t>
        </w:r>
        <w:r w:rsidRPr="00175DDB">
          <w:rPr>
            <w:highlight w:val="yellow"/>
          </w:rPr>
          <w:tab/>
          <w:t>pop.secureserver.net</w:t>
        </w:r>
      </w:ins>
    </w:p>
    <w:p w14:paraId="4413E0EF" w14:textId="77777777" w:rsidR="00175DDB" w:rsidRPr="00175DDB" w:rsidRDefault="00175DDB" w:rsidP="00175DDB">
      <w:pPr>
        <w:pStyle w:val="ListParagraph"/>
        <w:numPr>
          <w:ilvl w:val="2"/>
          <w:numId w:val="19"/>
        </w:numPr>
        <w:rPr>
          <w:ins w:id="170" w:author="arnaud gasnier" w:date="2018-03-06T10:27:00Z"/>
          <w:highlight w:val="yellow"/>
        </w:rPr>
      </w:pPr>
      <w:ins w:id="171" w:author="arnaud gasnier" w:date="2018-03-06T10:27:00Z">
        <w:r w:rsidRPr="00175DDB">
          <w:rPr>
            <w:highlight w:val="yellow"/>
          </w:rPr>
          <w:t>IMAP</w:t>
        </w:r>
        <w:r w:rsidRPr="00175DDB">
          <w:rPr>
            <w:highlight w:val="yellow"/>
          </w:rPr>
          <w:tab/>
          <w:t>imap.secureserver.net</w:t>
        </w:r>
      </w:ins>
    </w:p>
    <w:p w14:paraId="0CD71E84" w14:textId="760C31E4" w:rsidR="00175DDB" w:rsidRPr="00175DDB" w:rsidRDefault="00175DDB" w:rsidP="00175DDB">
      <w:pPr>
        <w:pStyle w:val="ListParagraph"/>
        <w:numPr>
          <w:ilvl w:val="2"/>
          <w:numId w:val="19"/>
        </w:numPr>
        <w:rPr>
          <w:ins w:id="172" w:author="arnaud gasnier" w:date="2018-03-06T10:27:00Z"/>
          <w:highlight w:val="yellow"/>
        </w:rPr>
      </w:pPr>
      <w:ins w:id="173" w:author="arnaud gasnier" w:date="2018-03-06T10:27:00Z">
        <w:r w:rsidRPr="00175DDB">
          <w:rPr>
            <w:highlight w:val="yellow"/>
          </w:rPr>
          <w:t>SMTP</w:t>
        </w:r>
        <w:r w:rsidRPr="00175DDB">
          <w:rPr>
            <w:highlight w:val="yellow"/>
          </w:rPr>
          <w:tab/>
          <w:t>smtpout.secureserver.net</w:t>
        </w:r>
      </w:ins>
    </w:p>
    <w:p w14:paraId="4CE2E380" w14:textId="5CC66F4A" w:rsidR="00175DDB" w:rsidRPr="00175DDB" w:rsidRDefault="00175DDB" w:rsidP="00175DDB">
      <w:pPr>
        <w:pStyle w:val="ListParagraph"/>
        <w:numPr>
          <w:ilvl w:val="2"/>
          <w:numId w:val="19"/>
        </w:numPr>
        <w:rPr>
          <w:ins w:id="174" w:author="arnaud gasnier" w:date="2018-03-06T10:28:00Z"/>
          <w:highlight w:val="yellow"/>
        </w:rPr>
      </w:pPr>
      <w:ins w:id="175" w:author="arnaud gasnier" w:date="2018-03-06T10:28:00Z">
        <w:r w:rsidRPr="00175DDB">
          <w:rPr>
            <w:highlight w:val="yellow"/>
          </w:rPr>
          <w:t xml:space="preserve">Email address: </w:t>
        </w:r>
        <w:r w:rsidRPr="00175DDB">
          <w:rPr>
            <w:highlight w:val="yellow"/>
          </w:rPr>
          <w:fldChar w:fldCharType="begin"/>
        </w:r>
        <w:r w:rsidRPr="00175DDB">
          <w:rPr>
            <w:highlight w:val="yellow"/>
          </w:rPr>
          <w:instrText xml:space="preserve"> HYPERLINK "mailto:support@patentopolis.com" </w:instrText>
        </w:r>
        <w:r w:rsidRPr="00175DDB">
          <w:rPr>
            <w:highlight w:val="yellow"/>
          </w:rPr>
          <w:fldChar w:fldCharType="separate"/>
        </w:r>
        <w:r w:rsidRPr="00175DDB">
          <w:rPr>
            <w:rStyle w:val="Hyperlink"/>
            <w:highlight w:val="yellow"/>
          </w:rPr>
          <w:t>support@patentopolis.com</w:t>
        </w:r>
        <w:r w:rsidRPr="00175DDB">
          <w:rPr>
            <w:highlight w:val="yellow"/>
          </w:rPr>
          <w:fldChar w:fldCharType="end"/>
        </w:r>
      </w:ins>
    </w:p>
    <w:p w14:paraId="71BCA26B" w14:textId="737C99FF" w:rsidR="00175DDB" w:rsidRPr="00175DDB" w:rsidRDefault="00175DDB" w:rsidP="00175DDB">
      <w:pPr>
        <w:pStyle w:val="ListParagraph"/>
        <w:numPr>
          <w:ilvl w:val="2"/>
          <w:numId w:val="19"/>
        </w:numPr>
        <w:rPr>
          <w:ins w:id="176" w:author="arnaud gasnier" w:date="2018-03-06T09:59:00Z"/>
          <w:highlight w:val="yellow"/>
        </w:rPr>
      </w:pPr>
      <w:ins w:id="177" w:author="arnaud gasnier" w:date="2018-03-06T10:28:00Z">
        <w:r w:rsidRPr="00175DDB">
          <w:rPr>
            <w:highlight w:val="yellow"/>
          </w:rPr>
          <w:t>Password: Welkom123</w:t>
        </w:r>
      </w:ins>
    </w:p>
    <w:p w14:paraId="5A2B049C" w14:textId="77777777" w:rsidR="006F68C7" w:rsidRPr="006F68C7" w:rsidRDefault="006F68C7"/>
    <w:p w14:paraId="598A14E2" w14:textId="77777777" w:rsidR="00AF099A" w:rsidRPr="00AF099A" w:rsidRDefault="00AF099A" w:rsidP="00A567D7">
      <w:pPr>
        <w:pStyle w:val="Heading1"/>
        <w:rPr>
          <w:b w:val="0"/>
          <w:bCs/>
          <w:u w:val="single"/>
        </w:rPr>
      </w:pPr>
      <w:bookmarkStart w:id="178" w:name="_Hlk506808125"/>
      <w:bookmarkStart w:id="179" w:name="_Toc508095651"/>
      <w:r>
        <w:rPr>
          <w:b w:val="0"/>
          <w:bCs/>
          <w:u w:val="single"/>
        </w:rPr>
        <w:t>Demo account</w:t>
      </w:r>
      <w:bookmarkEnd w:id="179"/>
    </w:p>
    <w:p w14:paraId="214FF92C" w14:textId="77777777" w:rsidR="00A567D7" w:rsidRPr="00E72744" w:rsidRDefault="00A567D7" w:rsidP="00AF099A">
      <w:pPr>
        <w:pStyle w:val="Heading2"/>
        <w:rPr>
          <w:rStyle w:val="apple-converted-space"/>
          <w:b/>
          <w:bCs/>
          <w:highlight w:val="yellow"/>
          <w:u w:val="single"/>
        </w:rPr>
      </w:pPr>
      <w:bookmarkStart w:id="180" w:name="_Toc508095652"/>
      <w:r w:rsidRPr="00E72744">
        <w:rPr>
          <w:highlight w:val="yellow"/>
        </w:rPr>
        <w:t>Pre-selection</w:t>
      </w:r>
      <w:r w:rsidRPr="00E72744">
        <w:rPr>
          <w:rStyle w:val="apple-converted-space"/>
          <w:bCs/>
          <w:highlight w:val="yellow"/>
          <w:u w:val="single"/>
        </w:rPr>
        <w:t xml:space="preserve"> </w:t>
      </w:r>
      <w:r w:rsidRPr="00E72744">
        <w:rPr>
          <w:rStyle w:val="apple-converted-space"/>
          <w:bCs/>
          <w:highlight w:val="yellow"/>
        </w:rPr>
        <w:t>of demo user account</w:t>
      </w:r>
      <w:bookmarkEnd w:id="180"/>
      <w:r w:rsidR="002A5D72" w:rsidRPr="00E72744">
        <w:rPr>
          <w:rStyle w:val="apple-converted-space"/>
          <w:bCs/>
          <w:highlight w:val="yellow"/>
        </w:rPr>
        <w:t xml:space="preserve"> </w:t>
      </w:r>
    </w:p>
    <w:p w14:paraId="1416C303" w14:textId="77777777" w:rsidR="00A567D7" w:rsidRDefault="00A567D7" w:rsidP="00A567D7">
      <w:pPr>
        <w:pStyle w:val="PlainText"/>
        <w:spacing w:before="0" w:beforeAutospacing="0" w:after="120" w:afterAutospacing="0"/>
      </w:pPr>
      <w:r>
        <w:t xml:space="preserve">Karine is advising not to accept anonymous login to the demo. (To avoid infringement and enable contract enforcement) and to validate access. You can only do so if you have accurate data.  </w:t>
      </w:r>
    </w:p>
    <w:p w14:paraId="289488B1" w14:textId="7C510C64" w:rsidR="008D3E7A" w:rsidRDefault="002A5D72" w:rsidP="008D3E7A">
      <w:pPr>
        <w:pStyle w:val="PlainText"/>
        <w:spacing w:before="0" w:beforeAutospacing="0" w:after="120" w:afterAutospacing="0"/>
        <w:rPr>
          <w:ins w:id="181" w:author="arnaud gasnier" w:date="2018-02-19T12:34:00Z"/>
        </w:rPr>
      </w:pPr>
      <w:r>
        <w:rPr>
          <w:rFonts w:eastAsia="Times New Roman"/>
          <w:b/>
          <w:highlight w:val="yellow"/>
          <w:u w:val="single"/>
        </w:rPr>
        <w:t xml:space="preserve">Infovinity </w:t>
      </w:r>
      <w:r w:rsidR="00497588" w:rsidRPr="00497588">
        <w:rPr>
          <w:rFonts w:eastAsia="Times New Roman"/>
          <w:b/>
          <w:highlight w:val="yellow"/>
          <w:u w:val="single"/>
        </w:rPr>
        <w:sym w:font="Wingdings" w:char="F0E0"/>
      </w:r>
      <w:r>
        <w:rPr>
          <w:rFonts w:eastAsia="Times New Roman"/>
          <w:b/>
          <w:highlight w:val="yellow"/>
          <w:u w:val="single"/>
        </w:rPr>
        <w:t xml:space="preserve"> </w:t>
      </w:r>
      <w:r w:rsidR="00497588">
        <w:rPr>
          <w:rFonts w:eastAsia="Times New Roman"/>
          <w:b/>
          <w:highlight w:val="yellow"/>
          <w:u w:val="single"/>
        </w:rPr>
        <w:t xml:space="preserve">is it </w:t>
      </w:r>
      <w:r>
        <w:rPr>
          <w:rFonts w:eastAsia="Times New Roman"/>
          <w:b/>
          <w:highlight w:val="yellow"/>
          <w:u w:val="single"/>
        </w:rPr>
        <w:t>extra</w:t>
      </w:r>
      <w:r w:rsidR="00497588">
        <w:rPr>
          <w:rFonts w:eastAsia="Times New Roman"/>
          <w:b/>
          <w:highlight w:val="yellow"/>
          <w:u w:val="single"/>
        </w:rPr>
        <w:t xml:space="preserve"> to do the </w:t>
      </w:r>
      <w:proofErr w:type="gramStart"/>
      <w:r w:rsidR="00497588">
        <w:rPr>
          <w:rFonts w:eastAsia="Times New Roman"/>
          <w:b/>
          <w:highlight w:val="yellow"/>
          <w:u w:val="single"/>
        </w:rPr>
        <w:t>following</w:t>
      </w:r>
      <w:r>
        <w:rPr>
          <w:rFonts w:eastAsia="Times New Roman"/>
          <w:b/>
          <w:highlight w:val="yellow"/>
          <w:u w:val="single"/>
        </w:rPr>
        <w:t>?</w:t>
      </w:r>
      <w:r w:rsidR="00A567D7">
        <w:rPr>
          <w:b/>
          <w:bCs/>
          <w:u w:val="single"/>
        </w:rPr>
        <w:t>:</w:t>
      </w:r>
      <w:proofErr w:type="gramEnd"/>
      <w:r w:rsidR="00A567D7">
        <w:rPr>
          <w:rStyle w:val="apple-converted-space"/>
          <w:b/>
          <w:bCs/>
          <w:u w:val="single"/>
        </w:rPr>
        <w:t> </w:t>
      </w:r>
      <w:r w:rsidR="00A567D7">
        <w:t>That means an extra validation email is sent to</w:t>
      </w:r>
      <w:r w:rsidR="00A567D7">
        <w:rPr>
          <w:rStyle w:val="apple-converted-space"/>
        </w:rPr>
        <w:t> </w:t>
      </w:r>
      <w:hyperlink r:id="rId8" w:history="1">
        <w:r w:rsidR="00A567D7">
          <w:rPr>
            <w:rStyle w:val="Hyperlink"/>
            <w:color w:val="0563C1"/>
          </w:rPr>
          <w:t>info@patentopolis.com</w:t>
        </w:r>
      </w:hyperlink>
      <w:r w:rsidR="00A567D7">
        <w:t>.</w:t>
      </w:r>
      <w:ins w:id="182" w:author="arnaud gasnier" w:date="2018-02-19T12:34:00Z">
        <w:r w:rsidR="008D3E7A">
          <w:t xml:space="preserve"> A se</w:t>
        </w:r>
      </w:ins>
      <w:ins w:id="183" w:author="arnaud gasnier" w:date="2018-02-19T12:35:00Z">
        <w:r w:rsidR="008D3E7A">
          <w:t>c</w:t>
        </w:r>
      </w:ins>
      <w:ins w:id="184" w:author="arnaud gasnier" w:date="2018-02-19T12:34:00Z">
        <w:r w:rsidR="008D3E7A">
          <w:t xml:space="preserve">ond validation email is received by </w:t>
        </w:r>
        <w:r w:rsidR="008D3E7A">
          <w:fldChar w:fldCharType="begin"/>
        </w:r>
        <w:r w:rsidR="008D3E7A">
          <w:instrText xml:space="preserve"> HYPERLINK "mailto:info@patentopolis.com" </w:instrText>
        </w:r>
        <w:r w:rsidR="008D3E7A">
          <w:fldChar w:fldCharType="separate"/>
        </w:r>
        <w:r w:rsidR="008D3E7A" w:rsidRPr="00495029">
          <w:rPr>
            <w:rStyle w:val="Hyperlink"/>
          </w:rPr>
          <w:t>info@patentopolis.com</w:t>
        </w:r>
        <w:r w:rsidR="008D3E7A">
          <w:fldChar w:fldCharType="end"/>
        </w:r>
        <w:r w:rsidR="008D3E7A">
          <w:t xml:space="preserve"> with the details of the account: first name, </w:t>
        </w:r>
      </w:ins>
      <w:ins w:id="185" w:author="arnaud gasnier" w:date="2018-02-19T12:35:00Z">
        <w:r w:rsidR="008D3E7A">
          <w:t xml:space="preserve">last </w:t>
        </w:r>
      </w:ins>
      <w:ins w:id="186" w:author="arnaud gasnier" w:date="2018-02-19T12:34:00Z">
        <w:r w:rsidR="008D3E7A">
          <w:t>name</w:t>
        </w:r>
      </w:ins>
      <w:ins w:id="187" w:author="arnaud gasnier" w:date="2018-02-19T12:35:00Z">
        <w:r w:rsidR="008D3E7A">
          <w:t>, company name, email address</w:t>
        </w:r>
      </w:ins>
      <w:ins w:id="188" w:author="arnaud gasnier" w:date="2018-02-19T12:34:00Z">
        <w:r w:rsidR="008D3E7A">
          <w:t xml:space="preserve"> </w:t>
        </w:r>
      </w:ins>
    </w:p>
    <w:p w14:paraId="7F82FE8C" w14:textId="77777777" w:rsidR="008D3E7A" w:rsidRDefault="00A567D7" w:rsidP="008D3E7A">
      <w:pPr>
        <w:pStyle w:val="PlainText"/>
        <w:spacing w:before="0" w:beforeAutospacing="0" w:after="120" w:afterAutospacing="0"/>
        <w:rPr>
          <w:ins w:id="189" w:author="arnaud gasnier" w:date="2018-02-19T12:35:00Z"/>
        </w:rPr>
      </w:pPr>
      <w:r>
        <w:rPr>
          <w:rStyle w:val="apple-converted-space"/>
          <w:b/>
          <w:bCs/>
          <w:u w:val="single"/>
        </w:rPr>
        <w:t> </w:t>
      </w:r>
      <w:r>
        <w:t>The account is validated when both the user and Patentopolis have validated the accounts.</w:t>
      </w:r>
    </w:p>
    <w:p w14:paraId="779DE1E6" w14:textId="77777777" w:rsidR="007E0EDC" w:rsidRDefault="008D3E7A" w:rsidP="008D3E7A">
      <w:pPr>
        <w:pStyle w:val="PlainText"/>
        <w:spacing w:before="0" w:beforeAutospacing="0" w:after="120" w:afterAutospacing="0"/>
      </w:pPr>
      <w:ins w:id="190" w:author="arnaud gasnier" w:date="2018-02-19T12:35:00Z">
        <w:r>
          <w:t>If the user has validated the account and not Patentopolis yet, message</w:t>
        </w:r>
      </w:ins>
      <w:ins w:id="191" w:author="arnaud gasnier" w:date="2018-02-19T12:36:00Z">
        <w:r>
          <w:t xml:space="preserve"> </w:t>
        </w:r>
      </w:ins>
    </w:p>
    <w:p w14:paraId="58A9A1BB" w14:textId="422DF1B1" w:rsidR="008D3E7A" w:rsidRDefault="008D3E7A" w:rsidP="008D3E7A">
      <w:pPr>
        <w:pStyle w:val="PlainText"/>
        <w:spacing w:before="0" w:beforeAutospacing="0" w:after="120" w:afterAutospacing="0"/>
      </w:pPr>
      <w:ins w:id="192" w:author="arnaud gasnier" w:date="2018-02-19T12:36:00Z">
        <w:r>
          <w:t>“Account under validation by Patentopolis. Please contact us at info@patentopolis.com”</w:t>
        </w:r>
      </w:ins>
      <w:bookmarkEnd w:id="178"/>
    </w:p>
    <w:p w14:paraId="24E9563B" w14:textId="07256F5D" w:rsidR="007E0EDC" w:rsidRDefault="007E0EDC" w:rsidP="008D3E7A">
      <w:pPr>
        <w:pStyle w:val="PlainText"/>
        <w:spacing w:before="0" w:beforeAutospacing="0" w:after="120" w:afterAutospacing="0"/>
        <w:rPr>
          <w:rFonts w:ascii="Arial" w:hAnsi="Arial" w:cs="Arial"/>
          <w:color w:val="234600"/>
          <w:sz w:val="27"/>
          <w:szCs w:val="27"/>
          <w:shd w:val="clear" w:color="auto" w:fill="F8FFF0"/>
        </w:rPr>
      </w:pPr>
      <w:r>
        <w:rPr>
          <w:rFonts w:ascii="Arial" w:hAnsi="Arial" w:cs="Arial"/>
          <w:color w:val="234600"/>
          <w:sz w:val="27"/>
          <w:szCs w:val="27"/>
          <w:shd w:val="clear" w:color="auto" w:fill="F8FFF0"/>
        </w:rPr>
        <w:t>“You will not be able to login, view or change your registration until we activate your account.”</w:t>
      </w:r>
    </w:p>
    <w:p w14:paraId="376CA7C6" w14:textId="77777777" w:rsidR="007E0EDC" w:rsidRDefault="007E0EDC" w:rsidP="008D3E7A">
      <w:pPr>
        <w:pStyle w:val="PlainText"/>
        <w:spacing w:before="0" w:beforeAutospacing="0" w:after="120" w:afterAutospacing="0"/>
        <w:rPr>
          <w:ins w:id="193" w:author="arnaud gasnier" w:date="2018-02-19T12:35:00Z"/>
        </w:rPr>
      </w:pPr>
    </w:p>
    <w:p w14:paraId="4843FC24" w14:textId="5F6C4BED" w:rsidR="00A567D7" w:rsidDel="008D3E7A" w:rsidRDefault="00A567D7" w:rsidP="008D3E7A">
      <w:pPr>
        <w:pStyle w:val="PlainText"/>
        <w:spacing w:before="0" w:beforeAutospacing="0" w:after="120" w:afterAutospacing="0"/>
        <w:rPr>
          <w:del w:id="194" w:author="arnaud gasnier" w:date="2018-02-19T12:33:00Z"/>
        </w:rPr>
      </w:pPr>
      <w:del w:id="195" w:author="arnaud gasnier" w:date="2018-02-19T12:33:00Z">
        <w:r w:rsidDel="008D3E7A">
          <w:delText> </w:delText>
        </w:r>
        <w:r w:rsidDel="008D3E7A">
          <w:sym w:font="Wingdings" w:char="F0E0"/>
        </w:r>
        <w:r w:rsidDel="008D3E7A">
          <w:delText xml:space="preserve"> could we make this also dependent on PP version (not for GIPC version)?</w:delText>
        </w:r>
      </w:del>
    </w:p>
    <w:p w14:paraId="732CD7CD" w14:textId="4CAB5520" w:rsidR="00497588" w:rsidRDefault="00497588" w:rsidP="008D3E7A">
      <w:pPr>
        <w:pStyle w:val="PlainText"/>
        <w:spacing w:before="0" w:beforeAutospacing="0" w:after="120" w:afterAutospacing="0"/>
      </w:pPr>
      <w:del w:id="196" w:author="arnaud gasnier" w:date="2018-02-19T12:33:00Z">
        <w:r w:rsidDel="008D3E7A">
          <w:delText>PS: it is also ok for GIPC customized version since there will be only 1 account for GIPC and as many projects as client extranets</w:delText>
        </w:r>
      </w:del>
      <w:r>
        <w:t xml:space="preserve"> </w:t>
      </w:r>
    </w:p>
    <w:p w14:paraId="1A5FD4CD" w14:textId="77777777" w:rsidR="00580001" w:rsidRPr="00E72744" w:rsidRDefault="00580001" w:rsidP="00580001">
      <w:pPr>
        <w:pStyle w:val="PlainText"/>
        <w:spacing w:before="0" w:beforeAutospacing="0" w:after="120" w:afterAutospacing="0"/>
      </w:pPr>
      <w:r>
        <w:t> </w:t>
      </w:r>
      <w:bookmarkStart w:id="197" w:name="_Hlk506996852"/>
    </w:p>
    <w:p w14:paraId="697383BA" w14:textId="2E5E47DD" w:rsidR="00A567D7" w:rsidRPr="000F78C6" w:rsidRDefault="00A567D7" w:rsidP="00AF099A">
      <w:pPr>
        <w:pStyle w:val="Heading2"/>
        <w:rPr>
          <w:color w:val="auto"/>
        </w:rPr>
      </w:pPr>
      <w:bookmarkStart w:id="198" w:name="_Toc508095653"/>
      <w:r w:rsidRPr="00D86430">
        <w:rPr>
          <w:color w:val="auto"/>
          <w:shd w:val="clear" w:color="auto" w:fill="FFFF00"/>
        </w:rPr>
        <w:t>First time access page</w:t>
      </w:r>
      <w:bookmarkEnd w:id="198"/>
      <w:r w:rsidR="002A5D72" w:rsidRPr="00D86430">
        <w:rPr>
          <w:color w:val="auto"/>
          <w:shd w:val="clear" w:color="auto" w:fill="FFFF00"/>
        </w:rPr>
        <w:t xml:space="preserve"> </w:t>
      </w:r>
    </w:p>
    <w:p w14:paraId="0F916CCF" w14:textId="77777777" w:rsidR="00580001" w:rsidRPr="000F78C6" w:rsidRDefault="00580001" w:rsidP="00580001">
      <w:pPr>
        <w:pStyle w:val="PlainText"/>
        <w:spacing w:before="0" w:beforeAutospacing="0" w:after="120" w:afterAutospacing="0"/>
      </w:pPr>
      <w:r w:rsidRPr="000F78C6">
        <w:t xml:space="preserve">Dips online demo agreement has been drafted for Patentopolis only. It is not meant for Guardian. Terms of the Licence agreement between Patentopolis and Guardian for the separate use by Guardian of DIPS needs to be checked/ and may be completed. (ex for the use by Guardian with its own customers- liability etc...) Guardian needs to contact its own lawyer for its own use and may implement its own policy. Patentopolis needs to decide which part of the terms of the </w:t>
      </w:r>
      <w:proofErr w:type="spellStart"/>
      <w:r w:rsidRPr="000F78C6">
        <w:t>Saas</w:t>
      </w:r>
      <w:proofErr w:type="spellEnd"/>
      <w:r w:rsidRPr="000F78C6">
        <w:t xml:space="preserve"> agreement will be flow down in Guardian agreement; (Intellectual property rights BTW).</w:t>
      </w:r>
    </w:p>
    <w:p w14:paraId="1EC9FA4F" w14:textId="2BF0E6CF" w:rsidR="00CF4EE0" w:rsidRPr="00CF4EE0" w:rsidRDefault="00CF4EE0" w:rsidP="00C47BE0">
      <w:pPr>
        <w:pStyle w:val="PlainText"/>
        <w:spacing w:before="0" w:beforeAutospacing="0" w:after="120" w:afterAutospacing="0"/>
        <w:rPr>
          <w:b/>
          <w:bCs/>
          <w:u w:val="single"/>
        </w:rPr>
      </w:pPr>
      <w:r w:rsidRPr="00CF4EE0">
        <w:rPr>
          <w:b/>
          <w:bCs/>
          <w:u w:val="single"/>
        </w:rPr>
        <w:t>Discussed</w:t>
      </w:r>
      <w:r>
        <w:rPr>
          <w:b/>
          <w:bCs/>
          <w:u w:val="single"/>
        </w:rPr>
        <w:t xml:space="preserve"> 21 Feb</w:t>
      </w:r>
      <w:r w:rsidRPr="00CF4EE0">
        <w:rPr>
          <w:b/>
          <w:bCs/>
          <w:u w:val="single"/>
        </w:rPr>
        <w:t>:</w:t>
      </w:r>
    </w:p>
    <w:p w14:paraId="6A727B8E" w14:textId="5B2C48ED" w:rsidR="00CF4EE0" w:rsidRPr="00CF4EE0" w:rsidRDefault="00CF4EE0" w:rsidP="00CF4EE0">
      <w:pPr>
        <w:pStyle w:val="PlainText"/>
        <w:numPr>
          <w:ilvl w:val="0"/>
          <w:numId w:val="16"/>
        </w:numPr>
        <w:spacing w:before="0" w:beforeAutospacing="0" w:after="120" w:afterAutospacing="0"/>
        <w:rPr>
          <w:bCs/>
        </w:rPr>
      </w:pPr>
      <w:r w:rsidRPr="00CF4EE0">
        <w:rPr>
          <w:bCs/>
        </w:rPr>
        <w:t>the text displayed on the welcome text is dependent on the subdomain. This could be implemented in the same way as the logo images. For example, the welcome text could be in a file called myip_gipc_eu_welcome.html or login_mydips_eu_welcome.html. )</w:t>
      </w:r>
    </w:p>
    <w:p w14:paraId="4CF69718" w14:textId="108C7457" w:rsidR="00CF4EE0" w:rsidRPr="00CF4EE0" w:rsidRDefault="00CF4EE0" w:rsidP="00CF4EE0">
      <w:pPr>
        <w:pStyle w:val="PlainText"/>
        <w:numPr>
          <w:ilvl w:val="0"/>
          <w:numId w:val="16"/>
        </w:numPr>
        <w:spacing w:before="0" w:beforeAutospacing="0" w:after="120" w:afterAutospacing="0"/>
        <w:rPr>
          <w:bCs/>
        </w:rPr>
      </w:pPr>
      <w:r w:rsidRPr="00CF4EE0">
        <w:rPr>
          <w:bCs/>
        </w:rPr>
        <w:t>the online demo agreement of Patentopolis version should not be used on GIPC version</w:t>
      </w:r>
    </w:p>
    <w:p w14:paraId="04A03992" w14:textId="77777777" w:rsidR="00191822" w:rsidRDefault="00191822" w:rsidP="00191822">
      <w:pPr>
        <w:pStyle w:val="m8419907315826077018msoplaintext"/>
        <w:spacing w:after="120" w:afterAutospacing="0"/>
        <w:rPr>
          <w:shd w:val="clear" w:color="auto" w:fill="FFFF00"/>
        </w:rPr>
      </w:pPr>
      <w:r>
        <w:rPr>
          <w:b/>
          <w:bCs/>
          <w:u w:val="single"/>
          <w:shd w:val="clear" w:color="auto" w:fill="FFFF00"/>
        </w:rPr>
        <w:t>Action for Infovinity:</w:t>
      </w:r>
      <w:r>
        <w:rPr>
          <w:shd w:val="clear" w:color="auto" w:fill="FFFF00"/>
        </w:rPr>
        <w:t xml:space="preserve"> </w:t>
      </w:r>
    </w:p>
    <w:p w14:paraId="11CD4FE3" w14:textId="77777777" w:rsidR="00191822" w:rsidRDefault="00191822" w:rsidP="00191822">
      <w:pPr>
        <w:pStyle w:val="m8419907315826077018msoplaintext"/>
        <w:spacing w:after="120" w:afterAutospacing="0"/>
        <w:rPr>
          <w:shd w:val="clear" w:color="auto" w:fill="FFFF00"/>
        </w:rPr>
      </w:pPr>
      <w:r>
        <w:rPr>
          <w:shd w:val="clear" w:color="auto" w:fill="FFFF00"/>
        </w:rPr>
        <w:t xml:space="preserve">(1) the first-time access page should be different for PP version and customized version e.g. Marc/GIPC version </w:t>
      </w:r>
    </w:p>
    <w:p w14:paraId="0C7E73A3" w14:textId="77777777" w:rsidR="00191822" w:rsidRDefault="00191822" w:rsidP="00191822">
      <w:pPr>
        <w:numPr>
          <w:ilvl w:val="0"/>
          <w:numId w:val="17"/>
        </w:numPr>
        <w:spacing w:after="120"/>
        <w:rPr>
          <w:rFonts w:eastAsia="Times New Roman"/>
        </w:rPr>
      </w:pPr>
      <w:r>
        <w:rPr>
          <w:rFonts w:eastAsia="Times New Roman"/>
        </w:rPr>
        <w:lastRenderedPageBreak/>
        <w:t>the text displayed on the welcome text is dependent on the subdomain. This could be implemented in the same way as the logo images. For example, the welcome text could be in a file called myip_gipc_eu_welcome.html or login_mydips_eu_welcome.html. )</w:t>
      </w:r>
    </w:p>
    <w:p w14:paraId="6A26E238" w14:textId="7FB6D77E" w:rsidR="00191822" w:rsidRDefault="00191822" w:rsidP="00191822">
      <w:pPr>
        <w:numPr>
          <w:ilvl w:val="0"/>
          <w:numId w:val="17"/>
        </w:numPr>
        <w:spacing w:after="120"/>
        <w:rPr>
          <w:rFonts w:eastAsia="Times New Roman"/>
        </w:rPr>
      </w:pPr>
      <w:del w:id="199" w:author="arnaud gasnier" w:date="2018-03-06T10:02:00Z">
        <w:r w:rsidDel="006F7A01">
          <w:rPr>
            <w:rFonts w:eastAsia="Times New Roman"/>
            <w:highlight w:val="green"/>
          </w:rPr>
          <w:delText>Patentopolis demo agreement  to be provided</w:delText>
        </w:r>
        <w:r w:rsidDel="006F7A01">
          <w:rPr>
            <w:rFonts w:eastAsia="Times New Roman"/>
          </w:rPr>
          <w:delText xml:space="preserve">(Prakash: </w:delText>
        </w:r>
      </w:del>
      <w:r>
        <w:rPr>
          <w:rFonts w:eastAsia="Times New Roman"/>
        </w:rPr>
        <w:t>the online demo agreement of Patentopolis version should not be used on GIPC version)</w:t>
      </w:r>
    </w:p>
    <w:p w14:paraId="70C16C69" w14:textId="7B549555" w:rsidR="00191822" w:rsidRDefault="00191822" w:rsidP="00191822">
      <w:pPr>
        <w:pStyle w:val="m8419907315826077018msoplaintext"/>
        <w:spacing w:after="120" w:afterAutospacing="0"/>
      </w:pPr>
      <w:r>
        <w:rPr>
          <w:shd w:val="clear" w:color="auto" w:fill="FFFF00"/>
        </w:rPr>
        <w:t xml:space="preserve">(2) for PP </w:t>
      </w:r>
      <w:proofErr w:type="gramStart"/>
      <w:r>
        <w:rPr>
          <w:shd w:val="clear" w:color="auto" w:fill="FFFF00"/>
        </w:rPr>
        <w:t>version :</w:t>
      </w:r>
      <w:proofErr w:type="gramEnd"/>
      <w:r>
        <w:rPr>
          <w:shd w:val="clear" w:color="auto" w:fill="FFFF00"/>
        </w:rPr>
        <w:t xml:space="preserve"> (2.1) the page includes with license included (2.2) add print functionality for license  </w:t>
      </w:r>
    </w:p>
    <w:p w14:paraId="3F5B9280" w14:textId="77777777" w:rsidR="00580001" w:rsidRDefault="00580001" w:rsidP="00580001">
      <w:pPr>
        <w:rPr>
          <w:rFonts w:eastAsia="Times New Roman"/>
        </w:rPr>
      </w:pPr>
    </w:p>
    <w:p w14:paraId="37100C45" w14:textId="77777777" w:rsidR="00A567D7" w:rsidRDefault="00580001" w:rsidP="00A567D7">
      <w:pPr>
        <w:pStyle w:val="PlainText"/>
        <w:spacing w:before="0" w:beforeAutospacing="0" w:after="120" w:afterAutospacing="0"/>
      </w:pPr>
      <w:r>
        <w:t> </w:t>
      </w:r>
      <w:bookmarkStart w:id="200" w:name="_Hlk506808138"/>
    </w:p>
    <w:p w14:paraId="7DB38FC0" w14:textId="77777777" w:rsidR="00A567D7" w:rsidRPr="00FA2E13" w:rsidRDefault="00A567D7" w:rsidP="00AF099A">
      <w:pPr>
        <w:pStyle w:val="Heading2"/>
        <w:rPr>
          <w:highlight w:val="yellow"/>
        </w:rPr>
      </w:pPr>
      <w:bookmarkStart w:id="201" w:name="_Toc508095654"/>
      <w:r w:rsidRPr="00FA2E13">
        <w:rPr>
          <w:highlight w:val="yellow"/>
        </w:rPr>
        <w:t>Change profile</w:t>
      </w:r>
      <w:bookmarkEnd w:id="201"/>
    </w:p>
    <w:p w14:paraId="6C9EAD09" w14:textId="51880C8C" w:rsidR="00A567D7" w:rsidRDefault="00A567D7" w:rsidP="00A567D7">
      <w:pPr>
        <w:pStyle w:val="PlainText"/>
        <w:spacing w:before="0" w:beforeAutospacing="0" w:after="120" w:afterAutospacing="0"/>
      </w:pPr>
      <w:r w:rsidRPr="0056579E">
        <w:rPr>
          <w:highlight w:val="yellow"/>
        </w:rPr>
        <w:t>By law it is compulsory for to enable the user to modify/delete its profile. (The current version does not enable me to do so - could you make sure it is fixed)</w:t>
      </w:r>
      <w:ins w:id="202" w:author="arnaud gasnier" w:date="2018-02-19T12:37:00Z">
        <w:r w:rsidR="008D3E7A" w:rsidRPr="0056579E">
          <w:rPr>
            <w:highlight w:val="yellow"/>
          </w:rPr>
          <w:t xml:space="preserve"> </w:t>
        </w:r>
        <w:r w:rsidR="008D3E7A" w:rsidRPr="0056579E">
          <w:rPr>
            <w:highlight w:val="yellow"/>
          </w:rPr>
          <w:sym w:font="Wingdings" w:char="F0E0"/>
        </w:r>
        <w:r w:rsidR="008D3E7A" w:rsidRPr="0056579E">
          <w:rPr>
            <w:highlight w:val="yellow"/>
          </w:rPr>
          <w:t xml:space="preserve"> remove job title as mandatory field</w:t>
        </w:r>
      </w:ins>
    </w:p>
    <w:p w14:paraId="115023EA" w14:textId="4861C2F4" w:rsidR="00A567D7" w:rsidRDefault="00F61CEE" w:rsidP="00A567D7">
      <w:pPr>
        <w:spacing w:after="120"/>
      </w:pPr>
      <w:ins w:id="203" w:author="arnaud gasnier" w:date="2018-02-24T10:30:00Z">
        <w:r>
          <w:t>Discussed 24 Feb 18</w:t>
        </w:r>
      </w:ins>
      <w:bookmarkEnd w:id="200"/>
      <w:r w:rsidR="00D86430">
        <w:t xml:space="preserve">: </w:t>
      </w:r>
      <w:ins w:id="204" w:author="arnaud gasnier" w:date="2018-02-24T10:29:00Z">
        <w:r>
          <w:t>Profile cannot be deleted</w:t>
        </w:r>
      </w:ins>
    </w:p>
    <w:p w14:paraId="4A7E87FF" w14:textId="70E545CC" w:rsidR="00A567D7" w:rsidRPr="00FA2E13" w:rsidRDefault="00A567D7" w:rsidP="00A567D7">
      <w:pPr>
        <w:spacing w:after="120"/>
      </w:pPr>
      <w:r>
        <w:t> </w:t>
      </w:r>
      <w:r w:rsidR="000F78C6">
        <w:t xml:space="preserve"> </w:t>
      </w:r>
    </w:p>
    <w:p w14:paraId="7334201E" w14:textId="669AC69D" w:rsidR="00A567D7" w:rsidRPr="00770F4F" w:rsidDel="006F7A01" w:rsidRDefault="00A567D7" w:rsidP="00AF099A">
      <w:pPr>
        <w:pStyle w:val="Heading2"/>
        <w:rPr>
          <w:del w:id="205" w:author="arnaud gasnier" w:date="2018-03-06T10:04:00Z"/>
          <w:color w:val="auto"/>
        </w:rPr>
      </w:pPr>
      <w:bookmarkStart w:id="206" w:name="_Toc508095655"/>
      <w:del w:id="207" w:author="arnaud gasnier" w:date="2018-03-06T10:04:00Z">
        <w:r w:rsidRPr="00D86430" w:rsidDel="006F7A01">
          <w:rPr>
            <w:color w:val="auto"/>
            <w:highlight w:val="green"/>
          </w:rPr>
          <w:delText>Content of the demo data</w:delText>
        </w:r>
        <w:r w:rsidR="00D86430" w:rsidDel="006F7A01">
          <w:rPr>
            <w:color w:val="auto"/>
          </w:rPr>
          <w:delText xml:space="preserve"> </w:delText>
        </w:r>
        <w:r w:rsidR="00D86430" w:rsidRPr="00D86430" w:rsidDel="006F7A01">
          <w:rPr>
            <w:color w:val="auto"/>
            <w:highlight w:val="green"/>
          </w:rPr>
          <w:delText>(Marc)</w:delText>
        </w:r>
        <w:bookmarkEnd w:id="206"/>
        <w:r w:rsidR="00497588" w:rsidRPr="00770F4F" w:rsidDel="006F7A01">
          <w:rPr>
            <w:color w:val="auto"/>
          </w:rPr>
          <w:delText xml:space="preserve"> </w:delText>
        </w:r>
        <w:r w:rsidR="00770F4F" w:rsidRPr="00770F4F" w:rsidDel="006F7A01">
          <w:rPr>
            <w:color w:val="auto"/>
          </w:rPr>
          <w:delText xml:space="preserve"> </w:delText>
        </w:r>
      </w:del>
    </w:p>
    <w:p w14:paraId="1971699A" w14:textId="77777777" w:rsidR="00770F4F" w:rsidRPr="00770F4F" w:rsidRDefault="00770F4F" w:rsidP="00770F4F">
      <w:pPr>
        <w:rPr>
          <w:highlight w:val="green"/>
        </w:rPr>
      </w:pPr>
    </w:p>
    <w:p w14:paraId="55877126" w14:textId="3B04D03D" w:rsidR="00770F4F" w:rsidRPr="00E94690" w:rsidDel="006F7A01" w:rsidRDefault="00770F4F" w:rsidP="00770F4F">
      <w:pPr>
        <w:rPr>
          <w:del w:id="208" w:author="arnaud gasnier" w:date="2018-03-06T10:03:00Z"/>
          <w:highlight w:val="green"/>
        </w:rPr>
      </w:pPr>
      <w:del w:id="209" w:author="arnaud gasnier" w:date="2018-03-06T10:03:00Z">
        <w:r w:rsidRPr="00E94690" w:rsidDel="006F7A01">
          <w:rPr>
            <w:b/>
            <w:highlight w:val="green"/>
            <w:u w:val="single"/>
          </w:rPr>
          <w:delText xml:space="preserve">Action for </w:delText>
        </w:r>
        <w:r w:rsidR="00F61CEE" w:rsidRPr="00E94690" w:rsidDel="006F7A01">
          <w:rPr>
            <w:b/>
            <w:highlight w:val="green"/>
            <w:u w:val="single"/>
          </w:rPr>
          <w:delText>marc</w:delText>
        </w:r>
        <w:r w:rsidRPr="00E94690" w:rsidDel="006F7A01">
          <w:rPr>
            <w:highlight w:val="green"/>
          </w:rPr>
          <w:delText xml:space="preserve">: add to </w:delText>
        </w:r>
        <w:r w:rsidR="00F61CEE" w:rsidRPr="00E94690" w:rsidDel="006F7A01">
          <w:rPr>
            <w:highlight w:val="green"/>
          </w:rPr>
          <w:delText xml:space="preserve">abstract </w:delText>
        </w:r>
        <w:r w:rsidRPr="00E94690" w:rsidDel="006F7A01">
          <w:rPr>
            <w:highlight w:val="green"/>
          </w:rPr>
          <w:delText xml:space="preserve">of each family for the demo data </w:delText>
        </w:r>
      </w:del>
    </w:p>
    <w:p w14:paraId="480CACA6" w14:textId="256871CB" w:rsidR="00770F4F" w:rsidDel="006F7A01" w:rsidRDefault="00770F4F" w:rsidP="00770F4F">
      <w:pPr>
        <w:rPr>
          <w:del w:id="210" w:author="arnaud gasnier" w:date="2018-03-06T10:03:00Z"/>
          <w:rFonts w:asciiTheme="minorHAnsi" w:hAnsiTheme="minorHAnsi" w:cstheme="minorBidi"/>
          <w:i/>
          <w:iCs/>
        </w:rPr>
      </w:pPr>
      <w:del w:id="211" w:author="arnaud gasnier" w:date="2018-03-06T10:03:00Z">
        <w:r w:rsidRPr="00E94690" w:rsidDel="006F7A01">
          <w:rPr>
            <w:i/>
            <w:iCs/>
            <w:highlight w:val="green"/>
          </w:rPr>
          <w:delText>“Case based on EPO data; some of the facts have been amended for teaching/demo purposes</w:delText>
        </w:r>
        <w:r w:rsidRPr="00E94690" w:rsidDel="006F7A01">
          <w:rPr>
            <w:rFonts w:asciiTheme="minorHAnsi" w:hAnsiTheme="minorHAnsi" w:cstheme="minorBidi"/>
            <w:i/>
            <w:iCs/>
            <w:highlight w:val="green"/>
          </w:rPr>
          <w:delText xml:space="preserve">. The </w:delText>
        </w:r>
        <w:r w:rsidRPr="00E94690" w:rsidDel="006F7A01">
          <w:rPr>
            <w:rFonts w:eastAsia="Times New Roman"/>
            <w:i/>
            <w:highlight w:val="green"/>
          </w:rPr>
          <w:delText>data has been amended as follows: Patent applicant name was changed into “Geothermal Electricity Corp (GEC). Fictitious fields and data has been added: family ID (e.g. 4199553), client reference number (e.g. P0003EP00), agent reference number (e.g. P0003EP00), and status (e.g. published, granted, closed)”</w:delText>
        </w:r>
      </w:del>
    </w:p>
    <w:p w14:paraId="29484116" w14:textId="68B61CAD" w:rsidR="00770F4F" w:rsidDel="006F7A01" w:rsidRDefault="00770F4F" w:rsidP="00770F4F">
      <w:pPr>
        <w:pStyle w:val="m8419907315826077018msoplaintext"/>
        <w:spacing w:after="120" w:afterAutospacing="0"/>
        <w:rPr>
          <w:del w:id="212" w:author="arnaud gasnier" w:date="2018-03-06T10:03:00Z"/>
        </w:rPr>
      </w:pPr>
      <w:del w:id="213" w:author="arnaud gasnier" w:date="2018-03-06T10:03:00Z">
        <w:r w:rsidDel="006F7A01">
          <w:rPr>
            <w:shd w:val="clear" w:color="auto" w:fill="00FF00"/>
          </w:rPr>
          <w:delText xml:space="preserve">Arnaud </w:delText>
        </w:r>
        <w:r w:rsidDel="006F7A01">
          <w:rPr>
            <w:shd w:val="clear" w:color="auto" w:fill="00FF00"/>
          </w:rPr>
          <w:sym w:font="Wingdings" w:char="F0E0"/>
        </w:r>
        <w:r w:rsidDel="006F7A01">
          <w:rPr>
            <w:shd w:val="clear" w:color="auto" w:fill="00FF00"/>
          </w:rPr>
          <w:delText xml:space="preserve"> register with OPS</w:delText>
        </w:r>
      </w:del>
    </w:p>
    <w:p w14:paraId="53F5A83B" w14:textId="5C403F8B" w:rsidR="00770F4F" w:rsidDel="006F7A01" w:rsidRDefault="00770F4F" w:rsidP="00770F4F">
      <w:pPr>
        <w:spacing w:before="100" w:beforeAutospacing="1" w:after="120"/>
        <w:rPr>
          <w:del w:id="214" w:author="arnaud gasnier" w:date="2018-03-06T10:03:00Z"/>
        </w:rPr>
      </w:pPr>
      <w:del w:id="215" w:author="arnaud gasnier" w:date="2018-03-06T10:03:00Z">
        <w:r w:rsidDel="006F7A01">
          <w:delText xml:space="preserve">Priority/publication Dates are not correct : However we think Dates, are something with the csv files/import routines. </w:delText>
        </w:r>
        <w:r w:rsidDel="006F7A01">
          <w:rPr>
            <w:highlight w:val="green"/>
          </w:rPr>
          <w:delText>we will check when next live version is available</w:delText>
        </w:r>
      </w:del>
    </w:p>
    <w:p w14:paraId="1634F3D2" w14:textId="77777777" w:rsidR="00EF0809" w:rsidRPr="000F78C6" w:rsidRDefault="00A567D7" w:rsidP="00A567D7">
      <w:pPr>
        <w:pStyle w:val="PlainText"/>
        <w:spacing w:before="0" w:beforeAutospacing="0" w:after="120" w:afterAutospacing="0"/>
        <w:rPr>
          <w:highlight w:val="green"/>
        </w:rPr>
      </w:pPr>
      <w:r w:rsidRPr="000F78C6">
        <w:rPr>
          <w:highlight w:val="green"/>
        </w:rPr>
        <w:t> </w:t>
      </w:r>
    </w:p>
    <w:p w14:paraId="087A8C18" w14:textId="77777777" w:rsidR="00EF0809" w:rsidRPr="000F78C6" w:rsidRDefault="00EF0809" w:rsidP="00A567D7">
      <w:pPr>
        <w:pStyle w:val="PlainText"/>
        <w:spacing w:before="0" w:beforeAutospacing="0" w:after="120" w:afterAutospacing="0"/>
        <w:rPr>
          <w:highlight w:val="green"/>
        </w:rPr>
      </w:pPr>
    </w:p>
    <w:p w14:paraId="605D2F29" w14:textId="003FB487" w:rsidR="002666C3" w:rsidRPr="006F7A01" w:rsidRDefault="002666C3" w:rsidP="000F78C6">
      <w:pPr>
        <w:pStyle w:val="Heading3"/>
        <w:rPr>
          <w:highlight w:val="yellow"/>
        </w:rPr>
      </w:pPr>
      <w:bookmarkStart w:id="216" w:name="_Toc508095656"/>
      <w:r w:rsidRPr="006F7A01">
        <w:rPr>
          <w:highlight w:val="yellow"/>
        </w:rPr>
        <w:t>Images of demo data</w:t>
      </w:r>
      <w:bookmarkEnd w:id="216"/>
      <w:r w:rsidR="00497588" w:rsidRPr="006F7A01">
        <w:rPr>
          <w:highlight w:val="yellow"/>
        </w:rPr>
        <w:t xml:space="preserve"> </w:t>
      </w:r>
    </w:p>
    <w:p w14:paraId="1610E406" w14:textId="77777777" w:rsidR="00770F4F" w:rsidRPr="006F7A01" w:rsidRDefault="00770F4F" w:rsidP="002666C3">
      <w:pPr>
        <w:pStyle w:val="NormalWeb"/>
        <w:spacing w:before="0" w:beforeAutospacing="0" w:after="0" w:afterAutospacing="0"/>
      </w:pPr>
    </w:p>
    <w:p w14:paraId="71E72BCE" w14:textId="4E50430A" w:rsidR="002666C3" w:rsidRPr="00770F4F" w:rsidRDefault="00191822" w:rsidP="002666C3">
      <w:pPr>
        <w:pStyle w:val="NormalWeb"/>
        <w:spacing w:before="0" w:beforeAutospacing="0" w:after="0" w:afterAutospacing="0"/>
        <w:rPr>
          <w:b/>
          <w:color w:val="FF0000"/>
        </w:rPr>
      </w:pPr>
      <w:r w:rsidRPr="006F7A01">
        <w:rPr>
          <w:b/>
          <w:color w:val="FF0000"/>
        </w:rPr>
        <w:t>Broken links</w:t>
      </w:r>
      <w:r w:rsidR="00770F4F" w:rsidRPr="006F7A01">
        <w:rPr>
          <w:b/>
          <w:color w:val="FF0000"/>
        </w:rPr>
        <w:t>; shouldn’t we upload data on server and direct the image link there?</w:t>
      </w:r>
      <w:ins w:id="217" w:author="arnaud gasnier" w:date="2018-03-06T10:04:00Z">
        <w:r w:rsidR="006F7A01">
          <w:rPr>
            <w:b/>
            <w:color w:val="FF0000"/>
          </w:rPr>
          <w:t xml:space="preserve"> </w:t>
        </w:r>
        <w:r w:rsidR="006F7A01" w:rsidRPr="006F7A01">
          <w:rPr>
            <w:b/>
            <w:color w:val="FF0000"/>
            <w:highlight w:val="yellow"/>
          </w:rPr>
          <w:t>Action for Infovinity: add prefix for server uploader</w:t>
        </w:r>
      </w:ins>
    </w:p>
    <w:p w14:paraId="4C887DF6" w14:textId="77777777" w:rsidR="002666C3" w:rsidRPr="00A200BC" w:rsidRDefault="002666C3" w:rsidP="002666C3">
      <w:pPr>
        <w:pStyle w:val="NormalWeb"/>
        <w:spacing w:before="0" w:beforeAutospacing="0" w:after="0" w:afterAutospacing="0"/>
        <w:rPr>
          <w:color w:val="FF0000"/>
        </w:rPr>
      </w:pPr>
    </w:p>
    <w:p w14:paraId="2B553796" w14:textId="77777777" w:rsidR="002666C3" w:rsidRPr="002666C3" w:rsidRDefault="002666C3" w:rsidP="002666C3">
      <w:bookmarkStart w:id="218" w:name="_Hlk506808148"/>
    </w:p>
    <w:p w14:paraId="7F423A93" w14:textId="77777777" w:rsidR="00497588" w:rsidRPr="00FA2E13" w:rsidRDefault="00497588" w:rsidP="00AF099A">
      <w:pPr>
        <w:pStyle w:val="Heading2"/>
        <w:rPr>
          <w:highlight w:val="yellow"/>
        </w:rPr>
      </w:pPr>
      <w:bookmarkStart w:id="219" w:name="_Toc508095657"/>
      <w:r w:rsidRPr="00FA2E13">
        <w:rPr>
          <w:highlight w:val="yellow"/>
        </w:rPr>
        <w:t>load files Part 1</w:t>
      </w:r>
      <w:bookmarkEnd w:id="219"/>
    </w:p>
    <w:p w14:paraId="2ACE0560" w14:textId="77777777" w:rsidR="00497588" w:rsidRPr="00EF0809" w:rsidRDefault="00497588" w:rsidP="00497588">
      <w:pPr>
        <w:spacing w:before="120" w:after="120"/>
        <w:rPr>
          <w:rFonts w:eastAsia="Times New Roman"/>
          <w:b/>
          <w:highlight w:val="yellow"/>
          <w:u w:val="single"/>
        </w:rPr>
      </w:pPr>
      <w:r>
        <w:rPr>
          <w:rFonts w:eastAsia="Times New Roman"/>
          <w:b/>
          <w:highlight w:val="yellow"/>
          <w:u w:val="single"/>
        </w:rPr>
        <w:t>Action f</w:t>
      </w:r>
      <w:r w:rsidRPr="00EF0809">
        <w:rPr>
          <w:rFonts w:eastAsia="Times New Roman"/>
          <w:b/>
          <w:highlight w:val="yellow"/>
          <w:u w:val="single"/>
        </w:rPr>
        <w:t xml:space="preserve">or </w:t>
      </w:r>
      <w:proofErr w:type="spellStart"/>
      <w:r w:rsidRPr="00EF0809">
        <w:rPr>
          <w:rFonts w:eastAsia="Times New Roman"/>
          <w:b/>
          <w:highlight w:val="yellow"/>
          <w:u w:val="single"/>
        </w:rPr>
        <w:t>infovinity</w:t>
      </w:r>
      <w:proofErr w:type="spellEnd"/>
    </w:p>
    <w:p w14:paraId="3CB103F9" w14:textId="77777777" w:rsidR="00497588" w:rsidRDefault="00497588" w:rsidP="00497588">
      <w:pPr>
        <w:numPr>
          <w:ilvl w:val="0"/>
          <w:numId w:val="1"/>
        </w:numPr>
        <w:spacing w:before="120" w:after="120"/>
        <w:rPr>
          <w:rFonts w:eastAsia="Times New Roman"/>
          <w:highlight w:val="yellow"/>
        </w:rPr>
      </w:pPr>
      <w:r w:rsidRPr="00580001">
        <w:rPr>
          <w:rFonts w:eastAsia="Times New Roman"/>
          <w:highlight w:val="yellow"/>
        </w:rPr>
        <w:t xml:space="preserve">please deactivate the </w:t>
      </w:r>
      <w:r>
        <w:rPr>
          <w:rFonts w:eastAsia="Times New Roman"/>
          <w:highlight w:val="yellow"/>
        </w:rPr>
        <w:t>“</w:t>
      </w:r>
      <w:r w:rsidRPr="00580001">
        <w:rPr>
          <w:rFonts w:eastAsia="Times New Roman"/>
          <w:highlight w:val="yellow"/>
        </w:rPr>
        <w:t>choose file</w:t>
      </w:r>
      <w:r>
        <w:rPr>
          <w:rFonts w:eastAsia="Times New Roman"/>
          <w:highlight w:val="yellow"/>
        </w:rPr>
        <w:t>”</w:t>
      </w:r>
      <w:r w:rsidRPr="00580001">
        <w:rPr>
          <w:rFonts w:eastAsia="Times New Roman"/>
          <w:highlight w:val="yellow"/>
        </w:rPr>
        <w:t xml:space="preserve"> buttons on page Data</w:t>
      </w:r>
      <w:r>
        <w:rPr>
          <w:rFonts w:eastAsia="Times New Roman"/>
          <w:highlight w:val="yellow"/>
        </w:rPr>
        <w:t xml:space="preserve"> </w:t>
      </w:r>
    </w:p>
    <w:p w14:paraId="6DF247F6" w14:textId="77777777" w:rsidR="00497588" w:rsidRPr="00770F4F" w:rsidRDefault="00497588" w:rsidP="00497588">
      <w:pPr>
        <w:numPr>
          <w:ilvl w:val="0"/>
          <w:numId w:val="1"/>
        </w:numPr>
        <w:spacing w:before="120" w:after="120"/>
        <w:rPr>
          <w:rFonts w:eastAsia="Times New Roman"/>
          <w:highlight w:val="yellow"/>
        </w:rPr>
      </w:pPr>
      <w:r w:rsidRPr="00770F4F">
        <w:rPr>
          <w:rFonts w:eastAsia="Times New Roman"/>
          <w:highlight w:val="yellow"/>
        </w:rPr>
        <w:t xml:space="preserve">We could create users though  </w:t>
      </w:r>
      <w:r w:rsidRPr="00770F4F">
        <w:rPr>
          <w:rFonts w:eastAsia="Times New Roman"/>
          <w:highlight w:val="yellow"/>
        </w:rPr>
        <w:sym w:font="Wingdings" w:char="F0E0"/>
      </w:r>
      <w:r w:rsidRPr="00770F4F">
        <w:rPr>
          <w:rFonts w:eastAsia="Times New Roman"/>
          <w:highlight w:val="yellow"/>
        </w:rPr>
        <w:t xml:space="preserve"> In demo account: no user creation possible</w:t>
      </w:r>
    </w:p>
    <w:bookmarkEnd w:id="218"/>
    <w:p w14:paraId="02BFA6C6" w14:textId="77777777" w:rsidR="00497588" w:rsidRPr="00497588" w:rsidRDefault="00497588" w:rsidP="00497588"/>
    <w:p w14:paraId="0D6DBDE5" w14:textId="3B388213" w:rsidR="00A567D7" w:rsidRPr="003C30DD" w:rsidRDefault="00A567D7" w:rsidP="00AF099A">
      <w:pPr>
        <w:pStyle w:val="Heading2"/>
        <w:rPr>
          <w:color w:val="auto"/>
          <w:highlight w:val="yellow"/>
        </w:rPr>
      </w:pPr>
      <w:bookmarkStart w:id="220" w:name="_Toc508095658"/>
      <w:r w:rsidRPr="003C30DD">
        <w:rPr>
          <w:color w:val="auto"/>
          <w:highlight w:val="yellow"/>
        </w:rPr>
        <w:lastRenderedPageBreak/>
        <w:t>load files</w:t>
      </w:r>
      <w:r w:rsidR="00497588" w:rsidRPr="003C30DD">
        <w:rPr>
          <w:color w:val="auto"/>
          <w:highlight w:val="yellow"/>
        </w:rPr>
        <w:t xml:space="preserve"> Part 2</w:t>
      </w:r>
      <w:bookmarkEnd w:id="220"/>
    </w:p>
    <w:p w14:paraId="461AA401" w14:textId="77777777" w:rsidR="00A567D7" w:rsidRPr="00770F4F" w:rsidRDefault="00A567D7" w:rsidP="00A567D7">
      <w:pPr>
        <w:pStyle w:val="PlainText"/>
        <w:spacing w:before="0" w:beforeAutospacing="0" w:after="120" w:afterAutospacing="0"/>
      </w:pPr>
      <w:r w:rsidRPr="00770F4F">
        <w:t xml:space="preserve">Karine suggest disabling the function for the demo to avoid risk of virus and infringing content. (As we are responsible by law and do not want to find </w:t>
      </w:r>
      <w:proofErr w:type="spellStart"/>
      <w:r w:rsidRPr="00770F4F">
        <w:t>ourself</w:t>
      </w:r>
      <w:proofErr w:type="spellEnd"/>
      <w:r w:rsidRPr="00770F4F">
        <w:t xml:space="preserve"> in front line in case of </w:t>
      </w:r>
      <w:proofErr w:type="spellStart"/>
      <w:proofErr w:type="gramStart"/>
      <w:r w:rsidRPr="00770F4F">
        <w:t>problem,the</w:t>
      </w:r>
      <w:proofErr w:type="spellEnd"/>
      <w:proofErr w:type="gramEnd"/>
      <w:r w:rsidRPr="00770F4F">
        <w:t xml:space="preserve"> best way is to avoid risk by design)</w:t>
      </w:r>
    </w:p>
    <w:p w14:paraId="68F568E3" w14:textId="77777777" w:rsidR="00CF4EE0" w:rsidRPr="00770F4F" w:rsidRDefault="00CF4EE0" w:rsidP="00CF4EE0">
      <w:pPr>
        <w:spacing w:before="120" w:after="120"/>
      </w:pPr>
      <w:r w:rsidRPr="00770F4F">
        <w:t xml:space="preserve">Discussed on 21 Feb: </w:t>
      </w:r>
    </w:p>
    <w:p w14:paraId="023E9DDC" w14:textId="77777777" w:rsidR="004C38CF" w:rsidRDefault="00A567D7" w:rsidP="004C38CF">
      <w:pPr>
        <w:pStyle w:val="ListParagraph"/>
        <w:numPr>
          <w:ilvl w:val="0"/>
          <w:numId w:val="16"/>
        </w:numPr>
        <w:spacing w:after="120"/>
      </w:pPr>
      <w:r w:rsidRPr="00CF4EE0">
        <w:t>We should avoid uploading files/pictures/data; </w:t>
      </w:r>
    </w:p>
    <w:p w14:paraId="48538C1A" w14:textId="3CCF92C7" w:rsidR="00A567D7" w:rsidRPr="004C38CF" w:rsidRDefault="00CF4EE0" w:rsidP="004C38CF">
      <w:pPr>
        <w:pStyle w:val="ListParagraph"/>
        <w:numPr>
          <w:ilvl w:val="0"/>
          <w:numId w:val="16"/>
        </w:numPr>
        <w:spacing w:after="120"/>
      </w:pPr>
      <w:r>
        <w:t>P</w:t>
      </w:r>
      <w:r w:rsidR="00DF05A1" w:rsidRPr="00CF4EE0">
        <w:t>ossible to download data – but not upload it. It should be possible to generate the pdf report and the excel file. Otherwise the user cannot see the functionality.</w:t>
      </w:r>
    </w:p>
    <w:p w14:paraId="2BB72482" w14:textId="77777777" w:rsidR="00770F4F" w:rsidRPr="00770F4F" w:rsidRDefault="00770F4F" w:rsidP="00770F4F">
      <w:pPr>
        <w:spacing w:before="120" w:after="120"/>
        <w:rPr>
          <w:highlight w:val="yellow"/>
        </w:rPr>
      </w:pPr>
      <w:r w:rsidRPr="00770F4F">
        <w:rPr>
          <w:b/>
          <w:highlight w:val="yellow"/>
          <w:u w:val="single"/>
        </w:rPr>
        <w:t xml:space="preserve">action for </w:t>
      </w:r>
      <w:proofErr w:type="spellStart"/>
      <w:proofErr w:type="gramStart"/>
      <w:r w:rsidRPr="00770F4F">
        <w:rPr>
          <w:b/>
          <w:highlight w:val="yellow"/>
          <w:u w:val="single"/>
        </w:rPr>
        <w:t>infovinity</w:t>
      </w:r>
      <w:proofErr w:type="spellEnd"/>
      <w:r w:rsidRPr="00770F4F">
        <w:rPr>
          <w:b/>
          <w:highlight w:val="yellow"/>
          <w:u w:val="single"/>
        </w:rPr>
        <w:t xml:space="preserve">  re</w:t>
      </w:r>
      <w:proofErr w:type="gramEnd"/>
      <w:r w:rsidRPr="00770F4F">
        <w:rPr>
          <w:b/>
          <w:highlight w:val="yellow"/>
          <w:u w:val="single"/>
        </w:rPr>
        <w:t xml:space="preserve"> </w:t>
      </w:r>
      <w:r w:rsidRPr="00770F4F">
        <w:rPr>
          <w:bCs/>
          <w:highlight w:val="yellow"/>
          <w:shd w:val="clear" w:color="auto" w:fill="FFFF00"/>
        </w:rPr>
        <w:t>setting for demo</w:t>
      </w:r>
    </w:p>
    <w:p w14:paraId="2C0069E5" w14:textId="77777777" w:rsidR="00770F4F" w:rsidRDefault="00770F4F" w:rsidP="00770F4F">
      <w:pPr>
        <w:numPr>
          <w:ilvl w:val="0"/>
          <w:numId w:val="18"/>
        </w:numPr>
        <w:spacing w:after="120"/>
        <w:rPr>
          <w:rFonts w:eastAsia="Times New Roman"/>
          <w:highlight w:val="yellow"/>
        </w:rPr>
      </w:pPr>
      <w:r>
        <w:rPr>
          <w:rFonts w:eastAsia="Times New Roman"/>
          <w:highlight w:val="yellow"/>
          <w:shd w:val="clear" w:color="auto" w:fill="FFFF00"/>
        </w:rPr>
        <w:t>For both demo projects (portfolio and strategy)</w:t>
      </w:r>
    </w:p>
    <w:p w14:paraId="26EB386E" w14:textId="77777777" w:rsidR="00770F4F" w:rsidRDefault="00770F4F" w:rsidP="00770F4F">
      <w:pPr>
        <w:numPr>
          <w:ilvl w:val="1"/>
          <w:numId w:val="18"/>
        </w:numPr>
        <w:spacing w:after="120"/>
        <w:rPr>
          <w:rFonts w:eastAsia="Times New Roman"/>
          <w:highlight w:val="yellow"/>
        </w:rPr>
      </w:pPr>
      <w:r>
        <w:rPr>
          <w:rFonts w:eastAsia="Times New Roman"/>
          <w:highlight w:val="yellow"/>
        </w:rPr>
        <w:t>The following fields should be disabled</w:t>
      </w:r>
    </w:p>
    <w:p w14:paraId="28E09D51" w14:textId="77777777" w:rsidR="00770F4F" w:rsidRDefault="00770F4F" w:rsidP="00770F4F">
      <w:pPr>
        <w:numPr>
          <w:ilvl w:val="2"/>
          <w:numId w:val="18"/>
        </w:numPr>
        <w:spacing w:after="120"/>
        <w:rPr>
          <w:rFonts w:eastAsia="Times New Roman"/>
          <w:highlight w:val="yellow"/>
        </w:rPr>
      </w:pPr>
      <w:r>
        <w:rPr>
          <w:rFonts w:eastAsia="Times New Roman"/>
          <w:highlight w:val="yellow"/>
          <w:shd w:val="clear" w:color="auto" w:fill="FFFF00"/>
        </w:rPr>
        <w:t xml:space="preserve">Re page data: “choose file buttons” should be </w:t>
      </w:r>
      <w:r>
        <w:rPr>
          <w:rFonts w:eastAsia="Times New Roman"/>
          <w:b/>
          <w:highlight w:val="yellow"/>
          <w:u w:val="single"/>
          <w:shd w:val="clear" w:color="auto" w:fill="FFFF00"/>
        </w:rPr>
        <w:t>disabled</w:t>
      </w:r>
    </w:p>
    <w:p w14:paraId="4BFFFF99" w14:textId="77777777" w:rsidR="00770F4F" w:rsidRDefault="00770F4F" w:rsidP="00770F4F">
      <w:pPr>
        <w:numPr>
          <w:ilvl w:val="2"/>
          <w:numId w:val="18"/>
        </w:numPr>
        <w:spacing w:after="120"/>
        <w:rPr>
          <w:rFonts w:eastAsia="Times New Roman"/>
          <w:highlight w:val="yellow"/>
        </w:rPr>
      </w:pPr>
      <w:r>
        <w:rPr>
          <w:rFonts w:eastAsia="Times New Roman"/>
          <w:highlight w:val="yellow"/>
          <w:shd w:val="clear" w:color="auto" w:fill="FFFF00"/>
        </w:rPr>
        <w:t xml:space="preserve">For pages Current IP and Portfolio: Adding “new”  should be </w:t>
      </w:r>
      <w:r>
        <w:rPr>
          <w:rFonts w:eastAsia="Times New Roman"/>
          <w:b/>
          <w:bCs/>
          <w:highlight w:val="yellow"/>
          <w:u w:val="single"/>
          <w:shd w:val="clear" w:color="auto" w:fill="FFFF00"/>
        </w:rPr>
        <w:t>disabled</w:t>
      </w:r>
    </w:p>
    <w:p w14:paraId="36FD5BE3" w14:textId="77777777" w:rsidR="00770F4F" w:rsidRDefault="00770F4F" w:rsidP="00770F4F">
      <w:pPr>
        <w:numPr>
          <w:ilvl w:val="1"/>
          <w:numId w:val="18"/>
        </w:numPr>
        <w:spacing w:after="120"/>
        <w:ind w:left="1902"/>
        <w:rPr>
          <w:rFonts w:eastAsia="Times New Roman"/>
          <w:highlight w:val="yellow"/>
        </w:rPr>
      </w:pPr>
      <w:r>
        <w:rPr>
          <w:rFonts w:eastAsia="Times New Roman"/>
          <w:highlight w:val="yellow"/>
        </w:rPr>
        <w:t>The following fields could be kept and are ok in the demo</w:t>
      </w:r>
    </w:p>
    <w:p w14:paraId="30BADBFF" w14:textId="77777777" w:rsidR="00770F4F" w:rsidRDefault="00770F4F" w:rsidP="00770F4F">
      <w:pPr>
        <w:numPr>
          <w:ilvl w:val="2"/>
          <w:numId w:val="18"/>
        </w:numPr>
        <w:spacing w:after="120"/>
        <w:rPr>
          <w:rFonts w:eastAsia="Times New Roman"/>
          <w:highlight w:val="yellow"/>
        </w:rPr>
      </w:pPr>
      <w:r>
        <w:rPr>
          <w:rFonts w:eastAsia="Times New Roman"/>
          <w:highlight w:val="yellow"/>
          <w:shd w:val="clear" w:color="auto" w:fill="FFFF00"/>
        </w:rPr>
        <w:t>Re page “categories”: adding/deleting new category ; editing the name ;</w:t>
      </w:r>
      <w:r>
        <w:rPr>
          <w:rFonts w:eastAsia="Times New Roman"/>
          <w:highlight w:val="yellow"/>
        </w:rPr>
        <w:t xml:space="preserve"> </w:t>
      </w:r>
      <w:r>
        <w:rPr>
          <w:rFonts w:eastAsia="Times New Roman"/>
          <w:highlight w:val="yellow"/>
          <w:shd w:val="clear" w:color="auto" w:fill="FFFF00"/>
        </w:rPr>
        <w:t>entering/editing description</w:t>
      </w:r>
    </w:p>
    <w:p w14:paraId="0B9698E3" w14:textId="77777777" w:rsidR="00770F4F" w:rsidRDefault="00770F4F" w:rsidP="00770F4F">
      <w:pPr>
        <w:numPr>
          <w:ilvl w:val="2"/>
          <w:numId w:val="18"/>
        </w:numPr>
        <w:spacing w:after="120"/>
        <w:rPr>
          <w:rFonts w:eastAsia="Times New Roman"/>
          <w:highlight w:val="yellow"/>
        </w:rPr>
      </w:pPr>
      <w:r>
        <w:rPr>
          <w:rFonts w:eastAsia="Times New Roman"/>
          <w:highlight w:val="yellow"/>
          <w:shd w:val="clear" w:color="auto" w:fill="FFFF00"/>
        </w:rPr>
        <w:t>For pages Current IP and Portfolio:</w:t>
      </w:r>
      <w:r>
        <w:rPr>
          <w:rFonts w:eastAsia="Times New Roman"/>
          <w:highlight w:val="yellow"/>
        </w:rPr>
        <w:t xml:space="preserve"> </w:t>
      </w:r>
      <w:r>
        <w:rPr>
          <w:rFonts w:eastAsia="Times New Roman"/>
          <w:highlight w:val="yellow"/>
          <w:shd w:val="clear" w:color="auto" w:fill="FFFF00"/>
        </w:rPr>
        <w:t>Editing the data (all fields) ;</w:t>
      </w:r>
      <w:r>
        <w:rPr>
          <w:rFonts w:eastAsia="Times New Roman"/>
          <w:highlight w:val="yellow"/>
        </w:rPr>
        <w:t xml:space="preserve"> </w:t>
      </w:r>
      <w:r>
        <w:rPr>
          <w:rFonts w:eastAsia="Times New Roman"/>
          <w:highlight w:val="yellow"/>
          <w:shd w:val="clear" w:color="auto" w:fill="FFFF00"/>
        </w:rPr>
        <w:t xml:space="preserve"> ticking boxes for categories </w:t>
      </w:r>
    </w:p>
    <w:p w14:paraId="2B73E860" w14:textId="77777777" w:rsidR="00770F4F" w:rsidRDefault="00770F4F" w:rsidP="00770F4F">
      <w:pPr>
        <w:numPr>
          <w:ilvl w:val="2"/>
          <w:numId w:val="18"/>
        </w:numPr>
        <w:spacing w:after="120"/>
        <w:rPr>
          <w:rFonts w:eastAsia="Times New Roman"/>
          <w:highlight w:val="yellow"/>
        </w:rPr>
      </w:pPr>
      <w:r>
        <w:rPr>
          <w:rFonts w:eastAsia="Times New Roman"/>
          <w:highlight w:val="yellow"/>
          <w:shd w:val="clear" w:color="auto" w:fill="FFFF00"/>
        </w:rPr>
        <w:t>Re Page “reports”: download/export</w:t>
      </w:r>
    </w:p>
    <w:p w14:paraId="18A66F4A" w14:textId="77777777" w:rsidR="00770F4F" w:rsidRDefault="00770F4F" w:rsidP="00770F4F">
      <w:pPr>
        <w:numPr>
          <w:ilvl w:val="0"/>
          <w:numId w:val="18"/>
        </w:numPr>
        <w:spacing w:after="120"/>
        <w:ind w:left="1182"/>
        <w:rPr>
          <w:rFonts w:eastAsia="Times New Roman"/>
          <w:highlight w:val="yellow"/>
        </w:rPr>
      </w:pPr>
      <w:r>
        <w:rPr>
          <w:rFonts w:eastAsia="Times New Roman"/>
          <w:highlight w:val="yellow"/>
          <w:shd w:val="clear" w:color="auto" w:fill="FFFF00"/>
        </w:rPr>
        <w:t xml:space="preserve">For demo strategy project: </w:t>
      </w:r>
      <w:r>
        <w:rPr>
          <w:rFonts w:eastAsia="Times New Roman"/>
          <w:highlight w:val="yellow"/>
        </w:rPr>
        <w:t>The following fields could be kept and are ok in the demo</w:t>
      </w:r>
    </w:p>
    <w:p w14:paraId="44081724" w14:textId="77777777" w:rsidR="00770F4F" w:rsidRDefault="00770F4F" w:rsidP="00770F4F">
      <w:pPr>
        <w:numPr>
          <w:ilvl w:val="1"/>
          <w:numId w:val="18"/>
        </w:numPr>
        <w:spacing w:after="120"/>
        <w:ind w:left="1902"/>
        <w:rPr>
          <w:rFonts w:eastAsia="Times New Roman"/>
          <w:highlight w:val="yellow"/>
        </w:rPr>
      </w:pPr>
      <w:r>
        <w:rPr>
          <w:rFonts w:eastAsia="Times New Roman"/>
          <w:highlight w:val="yellow"/>
          <w:shd w:val="clear" w:color="auto" w:fill="FFFF00"/>
        </w:rPr>
        <w:t>For page business: ticking boxes for categories ;</w:t>
      </w:r>
      <w:r>
        <w:rPr>
          <w:rFonts w:eastAsia="Times New Roman"/>
          <w:highlight w:val="yellow"/>
        </w:rPr>
        <w:t xml:space="preserve"> </w:t>
      </w:r>
      <w:r>
        <w:rPr>
          <w:rFonts w:eastAsia="Times New Roman"/>
          <w:highlight w:val="yellow"/>
          <w:shd w:val="clear" w:color="auto" w:fill="FFFF00"/>
        </w:rPr>
        <w:t xml:space="preserve">adding data (name, description) </w:t>
      </w:r>
    </w:p>
    <w:p w14:paraId="056C8ED5" w14:textId="77777777" w:rsidR="00770F4F" w:rsidRDefault="00770F4F" w:rsidP="00770F4F">
      <w:pPr>
        <w:numPr>
          <w:ilvl w:val="1"/>
          <w:numId w:val="18"/>
        </w:numPr>
        <w:spacing w:after="120"/>
        <w:ind w:left="1902"/>
        <w:rPr>
          <w:rFonts w:eastAsia="Times New Roman"/>
          <w:highlight w:val="yellow"/>
        </w:rPr>
      </w:pPr>
      <w:r>
        <w:rPr>
          <w:rFonts w:eastAsia="Times New Roman"/>
          <w:highlight w:val="yellow"/>
          <w:shd w:val="clear" w:color="auto" w:fill="FFFF00"/>
        </w:rPr>
        <w:t>For page market : ticking boxes for categories ;</w:t>
      </w:r>
      <w:r>
        <w:rPr>
          <w:rFonts w:eastAsia="Times New Roman"/>
          <w:highlight w:val="yellow"/>
        </w:rPr>
        <w:t xml:space="preserve"> </w:t>
      </w:r>
      <w:r>
        <w:rPr>
          <w:rFonts w:eastAsia="Times New Roman"/>
          <w:highlight w:val="yellow"/>
          <w:shd w:val="clear" w:color="auto" w:fill="FFFF00"/>
        </w:rPr>
        <w:t>adding data (name, description)</w:t>
      </w:r>
    </w:p>
    <w:p w14:paraId="30B0312F" w14:textId="77777777" w:rsidR="00770F4F" w:rsidRDefault="00770F4F" w:rsidP="00770F4F">
      <w:pPr>
        <w:numPr>
          <w:ilvl w:val="1"/>
          <w:numId w:val="18"/>
        </w:numPr>
        <w:spacing w:after="120"/>
        <w:ind w:left="1902"/>
        <w:rPr>
          <w:rFonts w:eastAsia="Times New Roman"/>
          <w:highlight w:val="yellow"/>
        </w:rPr>
      </w:pPr>
      <w:r>
        <w:rPr>
          <w:rFonts w:eastAsia="Times New Roman"/>
          <w:highlight w:val="yellow"/>
          <w:shd w:val="clear" w:color="auto" w:fill="FFFF00"/>
        </w:rPr>
        <w:t>For page Desired IP: ticking boxes for categories ;</w:t>
      </w:r>
      <w:r>
        <w:rPr>
          <w:rFonts w:eastAsia="Times New Roman"/>
          <w:highlight w:val="yellow"/>
        </w:rPr>
        <w:t xml:space="preserve"> </w:t>
      </w:r>
      <w:r>
        <w:rPr>
          <w:rFonts w:eastAsia="Times New Roman"/>
          <w:highlight w:val="yellow"/>
          <w:shd w:val="clear" w:color="auto" w:fill="FFFF00"/>
        </w:rPr>
        <w:t>adding data (name, description</w:t>
      </w:r>
    </w:p>
    <w:p w14:paraId="725BAD91" w14:textId="77777777" w:rsidR="00770F4F" w:rsidRDefault="00770F4F" w:rsidP="00770F4F">
      <w:pPr>
        <w:numPr>
          <w:ilvl w:val="1"/>
          <w:numId w:val="18"/>
        </w:numPr>
        <w:spacing w:after="120"/>
        <w:ind w:left="1902"/>
        <w:rPr>
          <w:rFonts w:eastAsia="Times New Roman"/>
          <w:highlight w:val="yellow"/>
        </w:rPr>
      </w:pPr>
      <w:r>
        <w:rPr>
          <w:rFonts w:eastAsia="Times New Roman"/>
          <w:highlight w:val="yellow"/>
          <w:shd w:val="clear" w:color="auto" w:fill="FFFF00"/>
        </w:rPr>
        <w:t xml:space="preserve">for page Plan </w:t>
      </w:r>
      <w:r>
        <w:rPr>
          <w:rFonts w:eastAsia="Times New Roman"/>
          <w:highlight w:val="yellow"/>
        </w:rPr>
        <w:t xml:space="preserve">: </w:t>
      </w:r>
      <w:r>
        <w:rPr>
          <w:rFonts w:eastAsia="Times New Roman"/>
          <w:highlight w:val="yellow"/>
          <w:shd w:val="clear" w:color="auto" w:fill="FFFF00"/>
        </w:rPr>
        <w:t>adding data (name, description)</w:t>
      </w:r>
    </w:p>
    <w:p w14:paraId="053E346C" w14:textId="77777777" w:rsidR="00770F4F" w:rsidRDefault="00770F4F" w:rsidP="000F78C6">
      <w:pPr>
        <w:spacing w:before="120" w:after="120"/>
        <w:rPr>
          <w:b/>
          <w:highlight w:val="green"/>
          <w:u w:val="single"/>
        </w:rPr>
      </w:pPr>
    </w:p>
    <w:p w14:paraId="11FA61FC" w14:textId="77777777" w:rsidR="00770F4F" w:rsidRDefault="00770F4F" w:rsidP="000F78C6">
      <w:pPr>
        <w:spacing w:before="120" w:after="120"/>
        <w:rPr>
          <w:b/>
          <w:highlight w:val="green"/>
          <w:u w:val="single"/>
        </w:rPr>
      </w:pPr>
    </w:p>
    <w:p w14:paraId="3DD96DC6" w14:textId="79B15963" w:rsidR="004C38CF" w:rsidRPr="00770F4F" w:rsidRDefault="00770F4F" w:rsidP="000F78C6">
      <w:pPr>
        <w:spacing w:before="120" w:after="120"/>
        <w:rPr>
          <w:highlight w:val="lightGray"/>
        </w:rPr>
      </w:pPr>
      <w:r w:rsidRPr="00770F4F">
        <w:rPr>
          <w:b/>
          <w:highlight w:val="lightGray"/>
          <w:u w:val="single"/>
        </w:rPr>
        <w:t>Next version</w:t>
      </w:r>
      <w:r w:rsidR="00CF4EE0" w:rsidRPr="00770F4F">
        <w:rPr>
          <w:b/>
          <w:highlight w:val="lightGray"/>
          <w:u w:val="single"/>
        </w:rPr>
        <w:t>:</w:t>
      </w:r>
      <w:r w:rsidR="00CF4EE0" w:rsidRPr="00770F4F">
        <w:rPr>
          <w:highlight w:val="lightGray"/>
        </w:rPr>
        <w:t xml:space="preserve"> </w:t>
      </w:r>
      <w:r w:rsidRPr="00770F4F">
        <w:rPr>
          <w:highlight w:val="lightGray"/>
        </w:rPr>
        <w:t xml:space="preserve">consider to </w:t>
      </w:r>
      <w:r w:rsidR="00CF4EE0" w:rsidRPr="00770F4F">
        <w:rPr>
          <w:highlight w:val="lightGray"/>
        </w:rPr>
        <w:t>add extra content (</w:t>
      </w:r>
      <w:proofErr w:type="spellStart"/>
      <w:r w:rsidR="00CF4EE0" w:rsidRPr="00770F4F">
        <w:rPr>
          <w:highlight w:val="lightGray"/>
        </w:rPr>
        <w:t>eg</w:t>
      </w:r>
      <w:proofErr w:type="spellEnd"/>
      <w:r w:rsidR="00CF4EE0" w:rsidRPr="00770F4F">
        <w:rPr>
          <w:highlight w:val="lightGray"/>
        </w:rPr>
        <w:t xml:space="preserve"> TURB) </w:t>
      </w:r>
      <w:r w:rsidR="004C38CF" w:rsidRPr="00770F4F">
        <w:rPr>
          <w:highlight w:val="lightGray"/>
        </w:rPr>
        <w:t>IP to get some user experience during the demo</w:t>
      </w:r>
    </w:p>
    <w:p w14:paraId="39D47694" w14:textId="77777777" w:rsidR="004C38CF" w:rsidRPr="00770F4F" w:rsidRDefault="004C38CF" w:rsidP="000F78C6">
      <w:pPr>
        <w:pStyle w:val="ListParagraph"/>
        <w:numPr>
          <w:ilvl w:val="0"/>
          <w:numId w:val="16"/>
        </w:numPr>
        <w:spacing w:before="120" w:after="120"/>
        <w:rPr>
          <w:highlight w:val="lightGray"/>
        </w:rPr>
      </w:pPr>
      <w:r w:rsidRPr="00770F4F">
        <w:rPr>
          <w:highlight w:val="lightGray"/>
        </w:rPr>
        <w:t>Categories: GEO, OIL, SUN, WIND</w:t>
      </w:r>
    </w:p>
    <w:p w14:paraId="75A86A8F" w14:textId="02B2B877" w:rsidR="004C38CF" w:rsidRPr="00770F4F" w:rsidRDefault="00CF4EE0" w:rsidP="000F78C6">
      <w:pPr>
        <w:pStyle w:val="ListParagraph"/>
        <w:numPr>
          <w:ilvl w:val="0"/>
          <w:numId w:val="16"/>
        </w:numPr>
        <w:spacing w:before="120" w:after="120"/>
        <w:rPr>
          <w:highlight w:val="lightGray"/>
        </w:rPr>
      </w:pPr>
      <w:r w:rsidRPr="00770F4F">
        <w:rPr>
          <w:highlight w:val="lightGray"/>
        </w:rPr>
        <w:t xml:space="preserve">pages business, </w:t>
      </w:r>
    </w:p>
    <w:p w14:paraId="1D5B6342" w14:textId="48D896CD" w:rsidR="004C38CF" w:rsidRPr="00770F4F" w:rsidRDefault="004C38CF" w:rsidP="004C38CF">
      <w:pPr>
        <w:pStyle w:val="ListParagraph"/>
        <w:spacing w:before="120" w:after="120"/>
        <w:rPr>
          <w:highlight w:val="lightGray"/>
        </w:rPr>
      </w:pPr>
      <w:r w:rsidRPr="00770F4F">
        <w:rPr>
          <w:noProof/>
          <w:highlight w:val="lightGray"/>
          <w:lang w:val="en-US" w:eastAsia="en-US"/>
        </w:rPr>
        <w:lastRenderedPageBreak/>
        <mc:AlternateContent>
          <mc:Choice Requires="wpg">
            <w:drawing>
              <wp:inline distT="0" distB="0" distL="0" distR="0" wp14:anchorId="381E1FE6" wp14:editId="0CEB755F">
                <wp:extent cx="5731510" cy="2210469"/>
                <wp:effectExtent l="0" t="0" r="21590" b="18415"/>
                <wp:docPr id="3" name="Group 8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5731510" cy="2210469"/>
                          <a:chOff x="0" y="0"/>
                          <a:chExt cx="8568631" cy="3303864"/>
                        </a:xfrm>
                      </wpg:grpSpPr>
                      <pic:pic xmlns:pic="http://schemas.openxmlformats.org/drawingml/2006/picture">
                        <pic:nvPicPr>
                          <pic:cNvPr id="4" name="Content Placeholder 4" descr="Screen Clipping">
                            <a:extLst/>
                          </pic:cNvPr>
                          <pic:cNvPicPr>
                            <a:picLocks noChangeAspect="1"/>
                          </pic:cNvPicPr>
                        </pic:nvPicPr>
                        <pic:blipFill>
                          <a:blip r:embed="rId9">
                            <a:extLst>
                              <a:ext uri="{28A0092B-C50C-407E-A947-70E740481C1C}">
                                <a14:useLocalDpi xmlns:a14="http://schemas.microsoft.com/office/drawing/2010/main" val="0"/>
                              </a:ext>
                            </a:extLst>
                          </a:blip>
                          <a:srcRect l="2328" t="22630" r="1346" b="22447"/>
                          <a:stretch>
                            <a:fillRect/>
                          </a:stretch>
                        </pic:blipFill>
                        <pic:spPr bwMode="auto">
                          <a:xfrm>
                            <a:off x="1" y="0"/>
                            <a:ext cx="8568630" cy="294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Content Placeholder 4" descr="Screen Clipping">
                            <a:extLst/>
                          </pic:cNvPr>
                          <pic:cNvPicPr>
                            <a:picLocks noChangeAspect="1"/>
                          </pic:cNvPicPr>
                        </pic:nvPicPr>
                        <pic:blipFill>
                          <a:blip r:embed="rId9">
                            <a:extLst>
                              <a:ext uri="{28A0092B-C50C-407E-A947-70E740481C1C}">
                                <a14:useLocalDpi xmlns:a14="http://schemas.microsoft.com/office/drawing/2010/main" val="0"/>
                              </a:ext>
                            </a:extLst>
                          </a:blip>
                          <a:srcRect l="2159" t="78751" r="1515" b="9830"/>
                          <a:stretch>
                            <a:fillRect/>
                          </a:stretch>
                        </pic:blipFill>
                        <pic:spPr bwMode="auto">
                          <a:xfrm>
                            <a:off x="0" y="2691023"/>
                            <a:ext cx="8568631" cy="612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6">
                          <a:extLst/>
                        </wps:cNvPr>
                        <wps:cNvSpPr/>
                        <wps:spPr bwMode="auto">
                          <a:xfrm>
                            <a:off x="0" y="0"/>
                            <a:ext cx="8568631" cy="3300213"/>
                          </a:xfrm>
                          <a:prstGeom prst="rect">
                            <a:avLst/>
                          </a:prstGeom>
                          <a:noFill/>
                          <a:ln w="19050" cap="flat" cmpd="sng" algn="ctr">
                            <a:solidFill>
                              <a:schemeClr val="bg1">
                                <a:lumMod val="50000"/>
                              </a:schemeClr>
                            </a:solidFill>
                            <a:prstDash val="solid"/>
                            <a:round/>
                            <a:headEnd type="none" w="med" len="med"/>
                            <a:tailEnd type="none" w="med" len="med"/>
                          </a:ln>
                          <a:effectLst/>
                        </wps:spPr>
                        <wps:bodyPr/>
                      </wps:wsp>
                    </wpg:wgp>
                  </a:graphicData>
                </a:graphic>
              </wp:inline>
            </w:drawing>
          </mc:Choice>
          <mc:Fallback>
            <w:pict>
              <v:group w14:anchorId="057C9E65" id="Group 89" o:spid="_x0000_s1026" style="width:451.3pt;height:174.05pt;mso-position-horizontal-relative:char;mso-position-vertical-relative:line" coordsize="85686,33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ent Placeholder 4" o:spid="_x0000_s1027" type="#_x0000_t75" alt="Screen Clipping" style="position:absolute;width:85686;height:29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">
                  <v:imagedata r:id="rId10" o:title="Screen Clipping" croptop="14831f" cropbottom="14711f" cropleft="1526f" cropright="882f"/>
                  <v:path arrowok="t"/>
                </v:shape>
                <v:shape id="Content Placeholder 4" o:spid="_x0000_s1028" type="#_x0000_t75" alt="Screen Clipping" style="position:absolute;top:26910;width:85686;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">
                  <v:imagedata r:id="rId10" o:title="Screen Clipping" croptop="51610f" cropbottom="6442f" cropleft="1415f" cropright="993f"/>
                  <v:path arrowok="t"/>
                </v:shape>
                <v:rect id="Rectangle 6" o:spid="_x0000_s1029" style="position:absolute;width:85686;height:3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" filled="f" strokecolor="#7f7f7f [1612]" strokeweight="1.5pt">
                  <v:stroke joinstyle="round"/>
                </v:rect>
                <w10:anchorlock/>
              </v:group>
            </w:pict>
          </mc:Fallback>
        </mc:AlternateContent>
      </w:r>
    </w:p>
    <w:p w14:paraId="04A59B72" w14:textId="40027A47" w:rsidR="004C38CF" w:rsidRPr="00770F4F" w:rsidRDefault="004C38CF" w:rsidP="000F78C6">
      <w:pPr>
        <w:pStyle w:val="ListParagraph"/>
        <w:numPr>
          <w:ilvl w:val="0"/>
          <w:numId w:val="16"/>
        </w:numPr>
        <w:spacing w:before="120" w:after="120"/>
        <w:rPr>
          <w:highlight w:val="lightGray"/>
        </w:rPr>
      </w:pPr>
      <w:r w:rsidRPr="00770F4F">
        <w:rPr>
          <w:highlight w:val="lightGray"/>
        </w:rPr>
        <w:t xml:space="preserve">page </w:t>
      </w:r>
      <w:r w:rsidR="00CF4EE0" w:rsidRPr="00770F4F">
        <w:rPr>
          <w:highlight w:val="lightGray"/>
        </w:rPr>
        <w:t xml:space="preserve">market </w:t>
      </w:r>
    </w:p>
    <w:p w14:paraId="3A19DB8C" w14:textId="2E7BC32A" w:rsidR="004C38CF" w:rsidRPr="00770F4F" w:rsidRDefault="004C38CF" w:rsidP="004C38CF">
      <w:pPr>
        <w:pStyle w:val="ListParagraph"/>
        <w:spacing w:before="120" w:after="120"/>
        <w:rPr>
          <w:highlight w:val="lightGray"/>
        </w:rPr>
      </w:pPr>
      <w:r w:rsidRPr="00770F4F">
        <w:rPr>
          <w:noProof/>
          <w:highlight w:val="lightGray"/>
          <w:lang w:val="en-US" w:eastAsia="en-US"/>
        </w:rPr>
        <w:drawing>
          <wp:inline distT="0" distB="0" distL="0" distR="0" wp14:anchorId="5CFAE684" wp14:editId="7757E3D6">
            <wp:extent cx="5731510" cy="3088640"/>
            <wp:effectExtent l="0" t="0" r="2540" b="0"/>
            <wp:docPr id="135176" name="Picture 3" descr="Screen Clipping">
              <a:extLst xmlns:a="http://schemas.openxmlformats.org/drawingml/2006/main">
                <a:ext uri="{FF2B5EF4-FFF2-40B4-BE49-F238E27FC236}">
                  <a16:creationId xmlns:a16="http://schemas.microsoft.com/office/drawing/2014/main" id="{C75209BA-1825-4ACC-AF61-82AD02CB9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6" name="Picture 3" descr="Screen Clipping">
                      <a:extLst>
                        <a:ext uri="{FF2B5EF4-FFF2-40B4-BE49-F238E27FC236}">
                          <a16:creationId xmlns:a16="http://schemas.microsoft.com/office/drawing/2014/main" id="{C75209BA-1825-4ACC-AF61-82AD02CB9C65}"/>
                        </a:ext>
                      </a:extLst>
                    </pic:cNvPr>
                    <pic:cNvPicPr>
                      <a:picLocks noChangeAspect="1"/>
                    </pic:cNvPicPr>
                  </pic:nvPicPr>
                  <pic:blipFill>
                    <a:blip r:embed="rId11">
                      <a:extLst>
                        <a:ext uri="{28A0092B-C50C-407E-A947-70E740481C1C}">
                          <a14:useLocalDpi xmlns:a14="http://schemas.microsoft.com/office/drawing/2010/main" val="0"/>
                        </a:ext>
                      </a:extLst>
                    </a:blip>
                    <a:srcRect b="11606"/>
                    <a:stretch>
                      <a:fillRect/>
                    </a:stretch>
                  </pic:blipFill>
                  <pic:spPr bwMode="auto">
                    <a:xfrm>
                      <a:off x="0" y="0"/>
                      <a:ext cx="5731510" cy="3088640"/>
                    </a:xfrm>
                    <a:prstGeom prst="rect">
                      <a:avLst/>
                    </a:prstGeom>
                    <a:noFill/>
                    <a:ln>
                      <a:noFill/>
                    </a:ln>
                    <a:extLst/>
                  </pic:spPr>
                </pic:pic>
              </a:graphicData>
            </a:graphic>
          </wp:inline>
        </w:drawing>
      </w:r>
    </w:p>
    <w:p w14:paraId="06F119CA" w14:textId="7D177483" w:rsidR="00CF4EE0" w:rsidRPr="00770F4F" w:rsidRDefault="004C38CF" w:rsidP="000F78C6">
      <w:pPr>
        <w:pStyle w:val="ListParagraph"/>
        <w:numPr>
          <w:ilvl w:val="0"/>
          <w:numId w:val="16"/>
        </w:numPr>
        <w:spacing w:before="120" w:after="120"/>
        <w:rPr>
          <w:highlight w:val="lightGray"/>
        </w:rPr>
      </w:pPr>
      <w:r w:rsidRPr="00770F4F">
        <w:rPr>
          <w:highlight w:val="lightGray"/>
        </w:rPr>
        <w:t>page</w:t>
      </w:r>
      <w:r w:rsidR="00CF4EE0" w:rsidRPr="00770F4F">
        <w:rPr>
          <w:highlight w:val="lightGray"/>
        </w:rPr>
        <w:t xml:space="preserve"> desired </w:t>
      </w:r>
    </w:p>
    <w:p w14:paraId="07DDBE01" w14:textId="57ADDC69" w:rsidR="004C38CF" w:rsidRPr="00770F4F" w:rsidRDefault="004C38CF" w:rsidP="004C38CF">
      <w:pPr>
        <w:pStyle w:val="ListParagraph"/>
        <w:spacing w:before="120" w:after="120"/>
        <w:rPr>
          <w:highlight w:val="lightGray"/>
        </w:rPr>
      </w:pPr>
      <w:r w:rsidRPr="00770F4F">
        <w:rPr>
          <w:noProof/>
          <w:highlight w:val="lightGray"/>
          <w:lang w:val="en-US" w:eastAsia="en-US"/>
        </w:rPr>
        <w:drawing>
          <wp:inline distT="0" distB="0" distL="0" distR="0" wp14:anchorId="43ED9A69" wp14:editId="0D498810">
            <wp:extent cx="3730625" cy="2162175"/>
            <wp:effectExtent l="171450" t="171450" r="384175" b="390525"/>
            <wp:docPr id="13" name="Picture 9" descr="Screen Clipping">
              <a:extLst xmlns:a="http://schemas.openxmlformats.org/drawingml/2006/main">
                <a:ext uri="{FF2B5EF4-FFF2-40B4-BE49-F238E27FC236}">
                  <a16:creationId xmlns:a16="http://schemas.microsoft.com/office/drawing/2014/main" id="{EE6445E6-F3A3-4AE7-94C5-B130D4AC71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Screen Clipping">
                      <a:extLst>
                        <a:ext uri="{FF2B5EF4-FFF2-40B4-BE49-F238E27FC236}">
                          <a16:creationId xmlns:a16="http://schemas.microsoft.com/office/drawing/2014/main" id="{EE6445E6-F3A3-4AE7-94C5-B130D4AC719A}"/>
                        </a:ext>
                      </a:extLst>
                    </pic:cNvPr>
                    <pic:cNvPicPr>
                      <a:picLocks noChangeAspect="1"/>
                    </pic:cNvPicPr>
                  </pic:nvPicPr>
                  <pic:blipFill rotWithShape="1">
                    <a:blip r:embed="rId12"/>
                    <a:srcRect t="50000" r="48398"/>
                    <a:stretch/>
                  </pic:blipFill>
                  <pic:spPr bwMode="auto">
                    <a:xfrm>
                      <a:off x="0" y="0"/>
                      <a:ext cx="3730625" cy="2162175"/>
                    </a:xfrm>
                    <a:prstGeom prst="rect">
                      <a:avLst/>
                    </a:prstGeom>
                    <a:ln w="9525">
                      <a:solidFill>
                        <a:srgbClr val="000000"/>
                      </a:solidFill>
                      <a:miter lim="800000"/>
                      <a:headEnd/>
                      <a:tailEnd/>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14:paraId="61C8A2FF" w14:textId="6E38335D" w:rsidR="004C38CF" w:rsidRPr="00770F4F" w:rsidRDefault="004C38CF" w:rsidP="004C38CF">
      <w:pPr>
        <w:tabs>
          <w:tab w:val="left" w:pos="1371"/>
        </w:tabs>
        <w:spacing w:before="120" w:after="120"/>
        <w:rPr>
          <w:highlight w:val="lightGray"/>
        </w:rPr>
      </w:pPr>
    </w:p>
    <w:p w14:paraId="63169C1E" w14:textId="77777777" w:rsidR="000F78C6" w:rsidRPr="00CF4EE0" w:rsidRDefault="000F78C6" w:rsidP="00CF4EE0">
      <w:pPr>
        <w:spacing w:before="120" w:after="120"/>
      </w:pPr>
    </w:p>
    <w:p w14:paraId="591A2A14" w14:textId="740073D9" w:rsidR="00A567D7" w:rsidRPr="00CF4EE0" w:rsidRDefault="00A567D7" w:rsidP="00AF099A">
      <w:pPr>
        <w:pStyle w:val="Heading2"/>
        <w:rPr>
          <w:color w:val="auto"/>
          <w:highlight w:val="yellow"/>
        </w:rPr>
      </w:pPr>
      <w:bookmarkStart w:id="221" w:name="_Toc508095659"/>
      <w:r w:rsidRPr="00CF4EE0">
        <w:rPr>
          <w:color w:val="auto"/>
          <w:highlight w:val="yellow"/>
        </w:rPr>
        <w:t>What happen if I press the delete buttons</w:t>
      </w:r>
      <w:bookmarkEnd w:id="221"/>
      <w:r w:rsidRPr="00CF4EE0">
        <w:rPr>
          <w:color w:val="auto"/>
          <w:highlight w:val="yellow"/>
        </w:rPr>
        <w:t> </w:t>
      </w:r>
      <w:r w:rsidR="00497588" w:rsidRPr="00CF4EE0">
        <w:rPr>
          <w:color w:val="auto"/>
          <w:highlight w:val="yellow"/>
        </w:rPr>
        <w:t xml:space="preserve"> </w:t>
      </w:r>
    </w:p>
    <w:p w14:paraId="404DB997" w14:textId="77777777" w:rsidR="00A567D7" w:rsidRPr="00FA2E13" w:rsidRDefault="00A567D7"/>
    <w:p w14:paraId="00D5B372" w14:textId="43C093CF" w:rsidR="00AF099A" w:rsidRPr="00CF4EE0" w:rsidRDefault="00CF4EE0" w:rsidP="00CF4EE0">
      <w:pPr>
        <w:spacing w:before="120" w:after="120"/>
        <w:rPr>
          <w:highlight w:val="yellow"/>
        </w:rPr>
      </w:pPr>
      <w:r w:rsidRPr="00CF4EE0">
        <w:rPr>
          <w:b/>
          <w:highlight w:val="yellow"/>
          <w:u w:val="single"/>
        </w:rPr>
        <w:t xml:space="preserve">action for </w:t>
      </w:r>
      <w:proofErr w:type="spellStart"/>
      <w:proofErr w:type="gramStart"/>
      <w:r w:rsidRPr="00CF4EE0">
        <w:rPr>
          <w:b/>
          <w:highlight w:val="yellow"/>
          <w:u w:val="single"/>
        </w:rPr>
        <w:t>in</w:t>
      </w:r>
      <w:r w:rsidR="00FE6872">
        <w:rPr>
          <w:b/>
          <w:highlight w:val="yellow"/>
          <w:u w:val="single"/>
        </w:rPr>
        <w:t>f</w:t>
      </w:r>
      <w:r w:rsidRPr="00CF4EE0">
        <w:rPr>
          <w:b/>
          <w:highlight w:val="yellow"/>
          <w:u w:val="single"/>
        </w:rPr>
        <w:t>o</w:t>
      </w:r>
      <w:r w:rsidR="00FE6872">
        <w:rPr>
          <w:b/>
          <w:highlight w:val="yellow"/>
          <w:u w:val="single"/>
        </w:rPr>
        <w:t>vi</w:t>
      </w:r>
      <w:r w:rsidRPr="00CF4EE0">
        <w:rPr>
          <w:b/>
          <w:highlight w:val="yellow"/>
          <w:u w:val="single"/>
        </w:rPr>
        <w:t>nity</w:t>
      </w:r>
      <w:proofErr w:type="spellEnd"/>
      <w:r w:rsidRPr="00CF4EE0">
        <w:rPr>
          <w:b/>
          <w:highlight w:val="yellow"/>
          <w:u w:val="single"/>
        </w:rPr>
        <w:t xml:space="preserve"> </w:t>
      </w:r>
      <w:r w:rsidR="00770F4F">
        <w:rPr>
          <w:b/>
          <w:highlight w:val="yellow"/>
          <w:u w:val="single"/>
        </w:rPr>
        <w:t xml:space="preserve"> re</w:t>
      </w:r>
      <w:proofErr w:type="gramEnd"/>
      <w:r w:rsidR="00770F4F">
        <w:rPr>
          <w:b/>
          <w:highlight w:val="yellow"/>
          <w:u w:val="single"/>
        </w:rPr>
        <w:t xml:space="preserve"> </w:t>
      </w:r>
      <w:r w:rsidR="00770F4F">
        <w:rPr>
          <w:bCs/>
          <w:highlight w:val="yellow"/>
          <w:shd w:val="clear" w:color="auto" w:fill="FFFF00"/>
        </w:rPr>
        <w:t>setting for demo</w:t>
      </w:r>
    </w:p>
    <w:p w14:paraId="62958CEF" w14:textId="14D98F58" w:rsidR="000F78C6" w:rsidRPr="00CF4EE0" w:rsidRDefault="000F78C6" w:rsidP="00CF4EE0">
      <w:pPr>
        <w:pStyle w:val="PlainText"/>
        <w:numPr>
          <w:ilvl w:val="0"/>
          <w:numId w:val="14"/>
        </w:numPr>
        <w:spacing w:before="0" w:beforeAutospacing="0" w:after="120" w:afterAutospacing="0"/>
        <w:rPr>
          <w:highlight w:val="yellow"/>
        </w:rPr>
      </w:pPr>
      <w:r w:rsidRPr="00CF4EE0">
        <w:rPr>
          <w:highlight w:val="yellow"/>
        </w:rPr>
        <w:t xml:space="preserve">Re page Portfolio and </w:t>
      </w:r>
      <w:r w:rsidR="00CF4EE0" w:rsidRPr="00CF4EE0">
        <w:rPr>
          <w:highlight w:val="yellow"/>
        </w:rPr>
        <w:t xml:space="preserve">page </w:t>
      </w:r>
      <w:r w:rsidRPr="00CF4EE0">
        <w:rPr>
          <w:highlight w:val="yellow"/>
        </w:rPr>
        <w:t>Current IP: Deleting family is fine</w:t>
      </w:r>
    </w:p>
    <w:p w14:paraId="5A111A6D" w14:textId="5F1FBC18" w:rsidR="00770F4F" w:rsidRPr="00770F4F" w:rsidRDefault="000F78C6" w:rsidP="00770F4F">
      <w:pPr>
        <w:pStyle w:val="PlainText"/>
        <w:numPr>
          <w:ilvl w:val="0"/>
          <w:numId w:val="14"/>
        </w:numPr>
        <w:spacing w:before="0" w:beforeAutospacing="0" w:after="120" w:afterAutospacing="0"/>
        <w:rPr>
          <w:highlight w:val="yellow"/>
        </w:rPr>
      </w:pPr>
      <w:r w:rsidRPr="00CF4EE0">
        <w:rPr>
          <w:highlight w:val="yellow"/>
        </w:rPr>
        <w:t>Also, deleting the whole project is fine</w:t>
      </w:r>
      <w:bookmarkEnd w:id="197"/>
    </w:p>
    <w:p w14:paraId="6D875CC5" w14:textId="0203FBEB" w:rsidR="00770F4F" w:rsidRDefault="00770F4F" w:rsidP="00770F4F">
      <w:pPr>
        <w:spacing w:before="120" w:after="120"/>
        <w:rPr>
          <w:b/>
          <w:highlight w:val="yellow"/>
          <w:u w:val="single"/>
        </w:rPr>
      </w:pPr>
    </w:p>
    <w:p w14:paraId="6DE41A12" w14:textId="5FBA9D19" w:rsidR="00E94690" w:rsidRDefault="00CB4449" w:rsidP="00CB4449">
      <w:pPr>
        <w:pStyle w:val="Heading2"/>
        <w:rPr>
          <w:highlight w:val="yellow"/>
        </w:rPr>
      </w:pPr>
      <w:bookmarkStart w:id="222" w:name="_Toc508095660"/>
      <w:r>
        <w:rPr>
          <w:highlight w:val="yellow"/>
        </w:rPr>
        <w:t>Uploading right profile when creating demo account</w:t>
      </w:r>
      <w:bookmarkEnd w:id="222"/>
    </w:p>
    <w:p w14:paraId="587F4CD9" w14:textId="0ACE6C43" w:rsidR="00CB4449" w:rsidRDefault="00CB4449" w:rsidP="00E94690">
      <w:r w:rsidRPr="00CB4449">
        <w:rPr>
          <w:shd w:val="clear" w:color="auto" w:fill="FFFF00"/>
        </w:rPr>
        <w:t>Action for Infovinity:</w:t>
      </w:r>
      <w:r>
        <w:t xml:space="preserve"> when the demo account is created</w:t>
      </w:r>
    </w:p>
    <w:p w14:paraId="658ADE21" w14:textId="77777777" w:rsidR="00CB4449" w:rsidRDefault="00E94690" w:rsidP="00E94690">
      <w:pPr>
        <w:pStyle w:val="ListParagraph"/>
        <w:numPr>
          <w:ilvl w:val="0"/>
          <w:numId w:val="14"/>
        </w:numPr>
      </w:pPr>
      <w:r>
        <w:t>A</w:t>
      </w:r>
      <w:r w:rsidR="00CB4449">
        <w:t xml:space="preserve">ssign </w:t>
      </w:r>
      <w:r>
        <w:t xml:space="preserve">profile “strategy Write” with Demo Strategy Project </w:t>
      </w:r>
    </w:p>
    <w:p w14:paraId="36E8EC96" w14:textId="572946B8" w:rsidR="00CB4449" w:rsidRDefault="00CB4449" w:rsidP="00E94690">
      <w:pPr>
        <w:pStyle w:val="ListParagraph"/>
        <w:numPr>
          <w:ilvl w:val="0"/>
          <w:numId w:val="14"/>
        </w:numPr>
      </w:pPr>
      <w:r>
        <w:t xml:space="preserve">Assign profile “portfolio write” with Demo Portfolio Project </w:t>
      </w:r>
    </w:p>
    <w:p w14:paraId="55BC61ED" w14:textId="77777777" w:rsidR="00E94690" w:rsidRDefault="00E94690" w:rsidP="00770F4F">
      <w:pPr>
        <w:spacing w:before="120" w:after="120"/>
        <w:rPr>
          <w:b/>
          <w:highlight w:val="yellow"/>
          <w:u w:val="single"/>
        </w:rPr>
      </w:pPr>
    </w:p>
    <w:p w14:paraId="59E0982A" w14:textId="77777777" w:rsidR="00C95509" w:rsidRDefault="00C95509" w:rsidP="00C95509">
      <w:pPr>
        <w:pStyle w:val="Heading1"/>
      </w:pPr>
      <w:bookmarkStart w:id="223" w:name="_Hlk506808162"/>
      <w:bookmarkStart w:id="224" w:name="_Toc508095661"/>
      <w:r>
        <w:t>Normal account</w:t>
      </w:r>
      <w:r w:rsidR="004016BE">
        <w:t xml:space="preserve"> (both strategy and portfolio)</w:t>
      </w:r>
      <w:bookmarkEnd w:id="224"/>
    </w:p>
    <w:p w14:paraId="183A6FB8" w14:textId="77777777" w:rsidR="00AF7409" w:rsidRDefault="00AF7409" w:rsidP="00AF099A">
      <w:pPr>
        <w:pStyle w:val="Heading2"/>
      </w:pPr>
      <w:bookmarkStart w:id="225" w:name="_Toc508095662"/>
      <w:bookmarkEnd w:id="223"/>
      <w:r>
        <w:t>Upload of files</w:t>
      </w:r>
      <w:bookmarkEnd w:id="225"/>
    </w:p>
    <w:p w14:paraId="14DCA995" w14:textId="77777777" w:rsidR="00AF7409" w:rsidRDefault="00AF7409" w:rsidP="00AF7409">
      <w:r>
        <w:t>Status?</w:t>
      </w:r>
    </w:p>
    <w:p w14:paraId="70627465" w14:textId="77777777" w:rsidR="00AF7409" w:rsidRPr="00AF7409" w:rsidRDefault="00AF7409" w:rsidP="00AF7409"/>
    <w:p w14:paraId="0C183A89" w14:textId="77777777" w:rsidR="00873347" w:rsidRPr="00FA2E13" w:rsidRDefault="00873347" w:rsidP="00AF099A">
      <w:pPr>
        <w:pStyle w:val="Heading2"/>
        <w:rPr>
          <w:highlight w:val="yellow"/>
        </w:rPr>
      </w:pPr>
      <w:bookmarkStart w:id="226" w:name="_Hlk506808169"/>
      <w:bookmarkStart w:id="227" w:name="_Toc508095663"/>
      <w:r w:rsidRPr="00FA2E13">
        <w:rPr>
          <w:highlight w:val="yellow"/>
        </w:rPr>
        <w:t xml:space="preserve">Upload of </w:t>
      </w:r>
      <w:r w:rsidR="00AF7409" w:rsidRPr="00FA2E13">
        <w:rPr>
          <w:highlight w:val="yellow"/>
        </w:rPr>
        <w:t>images</w:t>
      </w:r>
      <w:bookmarkEnd w:id="227"/>
    </w:p>
    <w:p w14:paraId="188A465B" w14:textId="77777777" w:rsidR="00AF7409" w:rsidRDefault="00AF7409" w:rsidP="00AF7409">
      <w:r>
        <w:t>Status?</w:t>
      </w:r>
    </w:p>
    <w:p w14:paraId="0BB9C776" w14:textId="6B564A2C" w:rsidR="00AF7409" w:rsidRDefault="00AF7409" w:rsidP="00AF7409">
      <w:pPr>
        <w:rPr>
          <w:ins w:id="228" w:author="arnaud gasnier" w:date="2018-02-19T12:39:00Z"/>
        </w:rPr>
      </w:pPr>
      <w:r>
        <w:t xml:space="preserve">Currently, the images are a bit problematic and we need to upload them manually. We had originally added an image uploader to the spec, but I don't know if </w:t>
      </w:r>
      <w:r w:rsidR="00DF05A1">
        <w:t xml:space="preserve">this </w:t>
      </w:r>
      <w:r>
        <w:t xml:space="preserve">has </w:t>
      </w:r>
      <w:r w:rsidR="00DF05A1">
        <w:t>been implemented yet</w:t>
      </w:r>
      <w:r>
        <w:t xml:space="preserve">? I can live without it, but it would make the platform easier to use for others. </w:t>
      </w:r>
    </w:p>
    <w:p w14:paraId="0BB95E47" w14:textId="77777777" w:rsidR="008D3E7A" w:rsidRDefault="008D3E7A" w:rsidP="00AF7409">
      <w:pPr>
        <w:rPr>
          <w:ins w:id="229" w:author="arnaud gasnier" w:date="2018-02-19T12:39:00Z"/>
        </w:rPr>
      </w:pPr>
    </w:p>
    <w:p w14:paraId="686868BA" w14:textId="651C5AFF" w:rsidR="008D3E7A" w:rsidRDefault="008D3E7A" w:rsidP="00AF7409">
      <w:ins w:id="230" w:author="arnaud gasnier" w:date="2018-02-19T12:39:00Z">
        <w:r w:rsidRPr="0056579E">
          <w:rPr>
            <w:highlight w:val="yellow"/>
          </w:rPr>
          <w:t>Action for Infovinity:</w:t>
        </w:r>
        <w:r>
          <w:t xml:space="preserve"> send email explaining the process </w:t>
        </w:r>
      </w:ins>
      <w:ins w:id="231" w:author="arnaud gasnier" w:date="2018-02-19T12:42:00Z">
        <w:r>
          <w:t>of uploading images</w:t>
        </w:r>
      </w:ins>
    </w:p>
    <w:p w14:paraId="7125A865" w14:textId="77777777" w:rsidR="00AF7409" w:rsidRPr="00AF7409" w:rsidRDefault="00AF7409" w:rsidP="00AF7409"/>
    <w:p w14:paraId="4CBA232D" w14:textId="77777777" w:rsidR="00AF099A" w:rsidRPr="00FA2E13" w:rsidRDefault="00AF099A" w:rsidP="00AF099A">
      <w:pPr>
        <w:pStyle w:val="Heading2"/>
        <w:rPr>
          <w:highlight w:val="yellow"/>
        </w:rPr>
      </w:pPr>
      <w:bookmarkStart w:id="232" w:name="_Hlk506808185"/>
      <w:bookmarkStart w:id="233" w:name="_Toc508095664"/>
      <w:bookmarkEnd w:id="226"/>
      <w:r w:rsidRPr="00FA2E13">
        <w:rPr>
          <w:highlight w:val="yellow"/>
        </w:rPr>
        <w:t>Change the classification order in current IP / Portfolio pages</w:t>
      </w:r>
      <w:bookmarkEnd w:id="233"/>
    </w:p>
    <w:p w14:paraId="1BE45230" w14:textId="77777777" w:rsidR="00AF099A" w:rsidRDefault="00AF099A" w:rsidP="00AF099A">
      <w:pPr>
        <w:pStyle w:val="PlainText"/>
        <w:spacing w:before="0" w:beforeAutospacing="0" w:after="120" w:afterAutospacing="0"/>
      </w:pPr>
      <w:r>
        <w:t xml:space="preserve">Use caption in profile: </w:t>
      </w:r>
    </w:p>
    <w:p w14:paraId="2131B0F0" w14:textId="77777777" w:rsidR="00AF099A" w:rsidRDefault="00AF099A" w:rsidP="00AF099A">
      <w:pPr>
        <w:pStyle w:val="PlainText"/>
        <w:spacing w:before="0" w:beforeAutospacing="0" w:after="120" w:afterAutospacing="0"/>
      </w:pPr>
      <w:r>
        <w:t>first line: {{</w:t>
      </w:r>
      <w:proofErr w:type="spellStart"/>
      <w:r>
        <w:t>catch_word</w:t>
      </w:r>
      <w:proofErr w:type="spellEnd"/>
      <w:r>
        <w:t xml:space="preserve">}} </w:t>
      </w:r>
    </w:p>
    <w:p w14:paraId="0A5DB531" w14:textId="77777777" w:rsidR="00AF099A" w:rsidRDefault="00AF099A" w:rsidP="00AF099A">
      <w:pPr>
        <w:pStyle w:val="PlainText"/>
        <w:spacing w:before="0" w:beforeAutospacing="0" w:after="120" w:afterAutospacing="0"/>
      </w:pPr>
      <w:r>
        <w:t>second line: {{</w:t>
      </w:r>
      <w:proofErr w:type="spellStart"/>
      <w:r>
        <w:t>company_name</w:t>
      </w:r>
      <w:proofErr w:type="spellEnd"/>
      <w:r>
        <w:t xml:space="preserve">}} </w:t>
      </w:r>
    </w:p>
    <w:p w14:paraId="47FCCFA6" w14:textId="77777777" w:rsidR="00AF099A" w:rsidRDefault="00AF099A" w:rsidP="00AF099A">
      <w:pPr>
        <w:pStyle w:val="PlainText"/>
        <w:spacing w:before="0" w:beforeAutospacing="0" w:after="120" w:afterAutospacing="0"/>
      </w:pPr>
      <w:r>
        <w:t xml:space="preserve">by </w:t>
      </w:r>
      <w:proofErr w:type="gramStart"/>
      <w:r>
        <w:t>default</w:t>
      </w:r>
      <w:proofErr w:type="gramEnd"/>
      <w:r>
        <w:t xml:space="preserve"> when creating a new demo account: first line is catchword and second line is company name; this should not be editable </w:t>
      </w:r>
    </w:p>
    <w:p w14:paraId="48B6EBA5" w14:textId="77777777" w:rsidR="00AF099A" w:rsidRDefault="00AF099A" w:rsidP="00AF099A">
      <w:pPr>
        <w:pStyle w:val="PlainText"/>
        <w:spacing w:before="0" w:beforeAutospacing="0" w:after="120" w:afterAutospacing="0"/>
      </w:pPr>
      <w:r>
        <w:t>possible also to combine 2 fields in one line: {{</w:t>
      </w:r>
      <w:proofErr w:type="spellStart"/>
      <w:r>
        <w:t>client_ref_Number</w:t>
      </w:r>
      <w:proofErr w:type="spellEnd"/>
      <w:r>
        <w:t>}</w:t>
      </w:r>
      <w:proofErr w:type="gramStart"/>
      <w:r>
        <w:t>};{</w:t>
      </w:r>
      <w:proofErr w:type="gramEnd"/>
      <w:r>
        <w:t>{status}}</w:t>
      </w:r>
    </w:p>
    <w:p w14:paraId="2C7AF8B4" w14:textId="29C8BC73" w:rsidR="00AF099A" w:rsidRDefault="00AF099A" w:rsidP="00AF099A">
      <w:pPr>
        <w:pStyle w:val="PlainText"/>
        <w:spacing w:before="0" w:beforeAutospacing="0" w:after="120" w:afterAutospacing="0"/>
      </w:pPr>
      <w:r>
        <w:rPr>
          <w:b/>
          <w:highlight w:val="yellow"/>
          <w:u w:val="single"/>
        </w:rPr>
        <w:t xml:space="preserve">Action for </w:t>
      </w:r>
      <w:r w:rsidRPr="0056767A">
        <w:rPr>
          <w:b/>
          <w:highlight w:val="yellow"/>
          <w:u w:val="single"/>
        </w:rPr>
        <w:t>Infovinity</w:t>
      </w:r>
      <w:r w:rsidRPr="0056767A">
        <w:rPr>
          <w:b/>
          <w:u w:val="single"/>
        </w:rPr>
        <w:t>:</w:t>
      </w:r>
      <w:r>
        <w:t xml:space="preserve"> provide list of fields</w:t>
      </w:r>
      <w:ins w:id="234" w:author="arnaud gasnier" w:date="2018-02-19T12:40:00Z">
        <w:r w:rsidR="008D3E7A">
          <w:t xml:space="preserve"> </w:t>
        </w:r>
        <w:r w:rsidR="008D3E7A" w:rsidRPr="0056579E">
          <w:rPr>
            <w:highlight w:val="green"/>
          </w:rPr>
          <w:sym w:font="Wingdings" w:char="F0E0"/>
        </w:r>
        <w:r w:rsidR="008D3E7A" w:rsidRPr="0056579E">
          <w:rPr>
            <w:highlight w:val="green"/>
          </w:rPr>
          <w:t xml:space="preserve"> Action for Marc/Arnaud: add to user guide</w:t>
        </w:r>
      </w:ins>
    </w:p>
    <w:bookmarkEnd w:id="232"/>
    <w:p w14:paraId="04A3CA1E" w14:textId="77777777" w:rsidR="00EE1733" w:rsidRDefault="00EE1733" w:rsidP="00AF099A">
      <w:pPr>
        <w:pStyle w:val="PlainText"/>
        <w:spacing w:before="0" w:beforeAutospacing="0" w:after="120" w:afterAutospacing="0"/>
      </w:pPr>
    </w:p>
    <w:p w14:paraId="1A8D8145" w14:textId="491D5F02" w:rsidR="00C95509" w:rsidRDefault="00C95509" w:rsidP="00C95509">
      <w:pPr>
        <w:pStyle w:val="Heading2"/>
      </w:pPr>
      <w:bookmarkStart w:id="235" w:name="_Toc508095665"/>
      <w:r>
        <w:t>Same csv format for import and export</w:t>
      </w:r>
      <w:bookmarkEnd w:id="235"/>
      <w:r>
        <w:t xml:space="preserve"> </w:t>
      </w:r>
    </w:p>
    <w:p w14:paraId="30334C1C" w14:textId="3D41BCFA" w:rsidR="008D3E7A" w:rsidRDefault="008D3E7A" w:rsidP="00EE1733">
      <w:pPr>
        <w:rPr>
          <w:ins w:id="236" w:author="arnaud gasnier" w:date="2018-02-19T12:40:00Z"/>
        </w:rPr>
      </w:pPr>
      <w:ins w:id="237" w:author="arnaud gasnier" w:date="2018-02-19T12:40:00Z">
        <w:r>
          <w:t>19 Feb: not possible f</w:t>
        </w:r>
      </w:ins>
      <w:ins w:id="238" w:author="arnaud gasnier" w:date="2018-02-19T12:41:00Z">
        <w:r>
          <w:t xml:space="preserve">or the time being. These are two different formats </w:t>
        </w:r>
        <w:r>
          <w:sym w:font="Wingdings" w:char="F0E0"/>
        </w:r>
        <w:r>
          <w:t xml:space="preserve"> </w:t>
        </w:r>
        <w:r w:rsidRPr="003C30DD">
          <w:rPr>
            <w:highlight w:val="lightGray"/>
          </w:rPr>
          <w:t>next v3?</w:t>
        </w:r>
      </w:ins>
    </w:p>
    <w:p w14:paraId="5F6FBA8B" w14:textId="27D7DD86" w:rsidR="008D3E7A" w:rsidRDefault="008D3E7A" w:rsidP="00EE1733">
      <w:pPr>
        <w:rPr>
          <w:ins w:id="239" w:author="arnaud gasnier" w:date="2018-02-19T12:40:00Z"/>
        </w:rPr>
      </w:pPr>
    </w:p>
    <w:p w14:paraId="1F5A2EE7" w14:textId="77777777" w:rsidR="008D3E7A" w:rsidRPr="00EE1733" w:rsidRDefault="008D3E7A" w:rsidP="00EE1733"/>
    <w:p w14:paraId="71057221" w14:textId="77777777" w:rsidR="00AF099A" w:rsidRPr="00FA2E13" w:rsidRDefault="00C95509" w:rsidP="00C95509">
      <w:pPr>
        <w:pStyle w:val="Heading2"/>
        <w:rPr>
          <w:rFonts w:eastAsia="Times New Roman"/>
          <w:highlight w:val="yellow"/>
        </w:rPr>
      </w:pPr>
      <w:bookmarkStart w:id="240" w:name="_Hlk506808257"/>
      <w:bookmarkStart w:id="241" w:name="_Toc508095666"/>
      <w:r w:rsidRPr="00FA2E13">
        <w:rPr>
          <w:rFonts w:eastAsia="Times New Roman"/>
          <w:highlight w:val="yellow"/>
        </w:rPr>
        <w:t xml:space="preserve">Delete category </w:t>
      </w:r>
      <w:r w:rsidRPr="00FA2E13">
        <w:rPr>
          <w:rFonts w:ascii="Wingdings" w:eastAsia="Times New Roman" w:hAnsi="Wingdings"/>
          <w:highlight w:val="yellow"/>
        </w:rPr>
        <w:t></w:t>
      </w:r>
      <w:r w:rsidRPr="00FA2E13">
        <w:rPr>
          <w:rFonts w:eastAsia="Times New Roman"/>
          <w:highlight w:val="yellow"/>
        </w:rPr>
        <w:t xml:space="preserve"> impact on dat</w:t>
      </w:r>
      <w:r w:rsidR="00AF099A" w:rsidRPr="00FA2E13">
        <w:rPr>
          <w:rFonts w:eastAsia="Times New Roman"/>
          <w:highlight w:val="yellow"/>
        </w:rPr>
        <w:t>a</w:t>
      </w:r>
      <w:bookmarkEnd w:id="241"/>
    </w:p>
    <w:p w14:paraId="78F83DC4" w14:textId="70A57302" w:rsidR="00EE1733" w:rsidRDefault="008D3E7A" w:rsidP="00EE1733">
      <w:pPr>
        <w:rPr>
          <w:ins w:id="242" w:author="arnaud gasnier" w:date="2018-02-19T12:41:00Z"/>
        </w:rPr>
      </w:pPr>
      <w:ins w:id="243" w:author="arnaud gasnier" w:date="2018-02-19T12:41:00Z">
        <w:r w:rsidRPr="0056579E">
          <w:rPr>
            <w:highlight w:val="yellow"/>
          </w:rPr>
          <w:t xml:space="preserve">Action for </w:t>
        </w:r>
      </w:ins>
      <w:r w:rsidR="00CB4449">
        <w:rPr>
          <w:highlight w:val="yellow"/>
        </w:rPr>
        <w:t>Infovinity</w:t>
      </w:r>
      <w:r w:rsidR="00CB4449">
        <w:t>: delete category if no data associated by user to the category</w:t>
      </w:r>
    </w:p>
    <w:p w14:paraId="5631EE09" w14:textId="5485AB0E" w:rsidR="008D3E7A" w:rsidRDefault="008D3E7A" w:rsidP="00EE1733">
      <w:pPr>
        <w:rPr>
          <w:ins w:id="244" w:author="arnaud gasnier" w:date="2018-02-19T12:41:00Z"/>
        </w:rPr>
      </w:pPr>
    </w:p>
    <w:p w14:paraId="2700257C" w14:textId="77777777" w:rsidR="008D3E7A" w:rsidRPr="00EE1733" w:rsidRDefault="008D3E7A" w:rsidP="00EE1733"/>
    <w:p w14:paraId="66668A0D" w14:textId="77777777" w:rsidR="00AF7409" w:rsidRPr="00FA2E13" w:rsidRDefault="00AF7409" w:rsidP="00AF099A">
      <w:pPr>
        <w:pStyle w:val="Heading2"/>
        <w:rPr>
          <w:rFonts w:eastAsia="Times New Roman"/>
          <w:highlight w:val="yellow"/>
        </w:rPr>
      </w:pPr>
      <w:bookmarkStart w:id="245" w:name="_Toc508095667"/>
      <w:r w:rsidRPr="00FA2E13">
        <w:rPr>
          <w:rFonts w:eastAsia="Times New Roman"/>
          <w:highlight w:val="yellow"/>
        </w:rPr>
        <w:lastRenderedPageBreak/>
        <w:t>Logging</w:t>
      </w:r>
      <w:bookmarkEnd w:id="245"/>
    </w:p>
    <w:p w14:paraId="06CB0CB0" w14:textId="77777777" w:rsidR="00AF7409" w:rsidRDefault="00AF7409" w:rsidP="00AF7409">
      <w:r>
        <w:t xml:space="preserve">Status? </w:t>
      </w:r>
    </w:p>
    <w:p w14:paraId="1C3C0EE7" w14:textId="1839DFE3" w:rsidR="008D3E7A" w:rsidRDefault="008D3E7A" w:rsidP="008D3E7A">
      <w:pPr>
        <w:rPr>
          <w:ins w:id="246" w:author="arnaud gasnier" w:date="2018-02-19T12:41:00Z"/>
        </w:rPr>
      </w:pPr>
      <w:ins w:id="247" w:author="arnaud gasnier" w:date="2018-02-19T12:41:00Z">
        <w:r w:rsidRPr="00C06D48">
          <w:rPr>
            <w:highlight w:val="yellow"/>
          </w:rPr>
          <w:t>Action for Infovinity:</w:t>
        </w:r>
        <w:r>
          <w:t xml:space="preserve"> send email explaining how to see the loggin</w:t>
        </w:r>
      </w:ins>
      <w:ins w:id="248" w:author="arnaud gasnier" w:date="2018-02-19T12:42:00Z">
        <w:r>
          <w:t>g in the database</w:t>
        </w:r>
      </w:ins>
      <w:ins w:id="249" w:author="arnaud gasnier" w:date="2018-02-19T12:41:00Z">
        <w:r>
          <w:t xml:space="preserve"> </w:t>
        </w:r>
      </w:ins>
    </w:p>
    <w:p w14:paraId="36B267FF" w14:textId="77777777" w:rsidR="00AF7409" w:rsidRDefault="00AF7409" w:rsidP="00AF7409"/>
    <w:bookmarkEnd w:id="240"/>
    <w:p w14:paraId="754C73FB" w14:textId="77777777" w:rsidR="004016BE" w:rsidRDefault="004016BE" w:rsidP="004016BE"/>
    <w:p w14:paraId="110A55EE" w14:textId="77777777" w:rsidR="004016BE" w:rsidRPr="004016BE" w:rsidRDefault="004016BE" w:rsidP="004016BE"/>
    <w:p w14:paraId="548F34BF" w14:textId="77777777" w:rsidR="00AF099A" w:rsidRPr="0056579E" w:rsidRDefault="00AF099A" w:rsidP="00AF099A">
      <w:pPr>
        <w:pStyle w:val="Heading2"/>
        <w:rPr>
          <w:rFonts w:eastAsia="Times New Roman"/>
          <w:highlight w:val="green"/>
        </w:rPr>
      </w:pPr>
      <w:bookmarkStart w:id="250" w:name="_Toc508095668"/>
      <w:proofErr w:type="spellStart"/>
      <w:r w:rsidRPr="0056579E">
        <w:rPr>
          <w:rFonts w:eastAsia="Times New Roman"/>
          <w:highlight w:val="green"/>
        </w:rPr>
        <w:t>Userguide</w:t>
      </w:r>
      <w:proofErr w:type="spellEnd"/>
      <w:r w:rsidRPr="0056579E">
        <w:rPr>
          <w:rFonts w:eastAsia="Times New Roman"/>
          <w:highlight w:val="green"/>
        </w:rPr>
        <w:t xml:space="preserve"> to update </w:t>
      </w:r>
      <w:r w:rsidR="00DF05A1" w:rsidRPr="0056579E">
        <w:rPr>
          <w:rFonts w:eastAsia="Times New Roman"/>
          <w:highlight w:val="green"/>
        </w:rPr>
        <w:t>(MM action)</w:t>
      </w:r>
      <w:bookmarkEnd w:id="250"/>
    </w:p>
    <w:p w14:paraId="14E76073" w14:textId="77777777" w:rsidR="00AF099A" w:rsidRPr="0056579E" w:rsidRDefault="00AF099A" w:rsidP="00AF099A">
      <w:pPr>
        <w:numPr>
          <w:ilvl w:val="0"/>
          <w:numId w:val="5"/>
        </w:numPr>
        <w:rPr>
          <w:rFonts w:eastAsia="Times New Roman"/>
          <w:highlight w:val="green"/>
        </w:rPr>
      </w:pPr>
      <w:r w:rsidRPr="0056579E">
        <w:rPr>
          <w:rFonts w:eastAsia="Times New Roman"/>
          <w:highlight w:val="green"/>
        </w:rPr>
        <w:t>Csv file</w:t>
      </w:r>
    </w:p>
    <w:p w14:paraId="0B6BE62F" w14:textId="77777777" w:rsidR="00AF099A" w:rsidRPr="0056579E" w:rsidRDefault="00AF099A" w:rsidP="00AF099A">
      <w:pPr>
        <w:numPr>
          <w:ilvl w:val="1"/>
          <w:numId w:val="5"/>
        </w:numPr>
        <w:rPr>
          <w:rFonts w:eastAsia="Times New Roman"/>
          <w:highlight w:val="green"/>
        </w:rPr>
      </w:pPr>
      <w:r w:rsidRPr="0056579E">
        <w:rPr>
          <w:rFonts w:eastAsia="Times New Roman"/>
          <w:highlight w:val="green"/>
        </w:rPr>
        <w:t>Family type, inventor</w:t>
      </w:r>
    </w:p>
    <w:p w14:paraId="456A5AB6" w14:textId="77777777" w:rsidR="00AF099A" w:rsidRPr="0056579E" w:rsidRDefault="00AF099A" w:rsidP="00AF099A">
      <w:pPr>
        <w:numPr>
          <w:ilvl w:val="1"/>
          <w:numId w:val="5"/>
        </w:numPr>
        <w:rPr>
          <w:rFonts w:eastAsia="Times New Roman"/>
          <w:highlight w:val="green"/>
        </w:rPr>
      </w:pPr>
      <w:r w:rsidRPr="0056579E">
        <w:rPr>
          <w:rFonts w:eastAsia="Times New Roman"/>
          <w:highlight w:val="green"/>
        </w:rPr>
        <w:t>category added to the csv file, with strategy option, ranking (similar to the csv export from report)</w:t>
      </w:r>
    </w:p>
    <w:p w14:paraId="1C26D674" w14:textId="77777777" w:rsidR="00AF099A" w:rsidRPr="0056579E" w:rsidRDefault="00AF099A" w:rsidP="00AF099A">
      <w:pPr>
        <w:numPr>
          <w:ilvl w:val="0"/>
          <w:numId w:val="5"/>
        </w:numPr>
        <w:rPr>
          <w:rFonts w:eastAsia="Times New Roman"/>
          <w:highlight w:val="green"/>
        </w:rPr>
      </w:pPr>
      <w:proofErr w:type="spellStart"/>
      <w:r w:rsidRPr="0056579E">
        <w:rPr>
          <w:rFonts w:eastAsia="Times New Roman"/>
          <w:highlight w:val="green"/>
        </w:rPr>
        <w:t>Color</w:t>
      </w:r>
      <w:proofErr w:type="spellEnd"/>
      <w:r w:rsidRPr="0056579E">
        <w:rPr>
          <w:rFonts w:eastAsia="Times New Roman"/>
          <w:highlight w:val="green"/>
        </w:rPr>
        <w:t xml:space="preserve"> code</w:t>
      </w:r>
    </w:p>
    <w:p w14:paraId="18FDEDEB" w14:textId="77777777" w:rsidR="00AF099A" w:rsidRDefault="00AF099A" w:rsidP="00AF099A">
      <w:pPr>
        <w:rPr>
          <w:ins w:id="251" w:author="Marc Münzer" w:date="2018-03-05T22:29:00Z"/>
        </w:rPr>
      </w:pPr>
    </w:p>
    <w:p w14:paraId="2661441A" w14:textId="73B51AC6" w:rsidR="006F68C7" w:rsidRPr="008F7764" w:rsidRDefault="006F68C7" w:rsidP="008F7764">
      <w:pPr>
        <w:pStyle w:val="Heading2"/>
        <w:rPr>
          <w:ins w:id="252" w:author="Marc Münzer" w:date="2018-03-05T22:29:00Z"/>
          <w:highlight w:val="yellow"/>
        </w:rPr>
      </w:pPr>
      <w:bookmarkStart w:id="253" w:name="_Toc508095669"/>
      <w:ins w:id="254" w:author="Marc Münzer" w:date="2018-03-05T22:29:00Z">
        <w:r w:rsidRPr="008F7764">
          <w:rPr>
            <w:highlight w:val="yellow"/>
          </w:rPr>
          <w:t>Should be possible for admin user to make other users admin users</w:t>
        </w:r>
        <w:bookmarkEnd w:id="253"/>
      </w:ins>
    </w:p>
    <w:p w14:paraId="0E768410" w14:textId="12F07BB4" w:rsidR="006F68C7" w:rsidRDefault="0063471F" w:rsidP="00AF099A">
      <w:pPr>
        <w:rPr>
          <w:ins w:id="255" w:author="Marc Münzer" w:date="2018-03-05T22:29:00Z"/>
        </w:rPr>
      </w:pPr>
      <w:ins w:id="256" w:author="arnaud gasnier" w:date="2018-03-06T10:08:00Z">
        <w:r w:rsidRPr="0063471F">
          <w:rPr>
            <w:highlight w:val="yellow"/>
          </w:rPr>
          <w:t>Action for Infovinity:</w:t>
        </w:r>
        <w:r>
          <w:t xml:space="preserve"> </w:t>
        </w:r>
      </w:ins>
      <w:ins w:id="257" w:author="Marc Münzer" w:date="2018-03-05T22:29:00Z">
        <w:r w:rsidR="006F68C7">
          <w:t xml:space="preserve">A user who is an admin user should, when editing other users, be able to give them “admin” rights. </w:t>
        </w:r>
      </w:ins>
    </w:p>
    <w:p w14:paraId="2253A3E2" w14:textId="100388C2" w:rsidR="006F68C7" w:rsidRDefault="006F68C7" w:rsidP="00AF099A">
      <w:pPr>
        <w:rPr>
          <w:ins w:id="258" w:author="Marc Münzer" w:date="2018-03-05T22:29:00Z"/>
        </w:rPr>
      </w:pPr>
      <w:ins w:id="259" w:author="Marc Münzer" w:date="2018-03-05T22:29:00Z">
        <w:r>
          <w:t xml:space="preserve">There should be a radio button, just like the </w:t>
        </w:r>
      </w:ins>
      <w:ins w:id="260" w:author="Marc Münzer" w:date="2018-03-05T22:30:00Z">
        <w:r>
          <w:t xml:space="preserve">“active/ </w:t>
        </w:r>
        <w:proofErr w:type="spellStart"/>
        <w:r>
          <w:t>deactive</w:t>
        </w:r>
        <w:proofErr w:type="spellEnd"/>
        <w:r>
          <w:t>” options.</w:t>
        </w:r>
      </w:ins>
    </w:p>
    <w:p w14:paraId="75F3D5E2" w14:textId="24289286" w:rsidR="006F68C7" w:rsidRDefault="006F68C7" w:rsidP="00AF099A">
      <w:pPr>
        <w:rPr>
          <w:ins w:id="261" w:author="arnaud gasnier" w:date="2018-03-06T10:08:00Z"/>
        </w:rPr>
      </w:pPr>
    </w:p>
    <w:p w14:paraId="4389EB7B" w14:textId="1D1BAE7E" w:rsidR="0063471F" w:rsidRDefault="0063471F" w:rsidP="00AF099A">
      <w:pPr>
        <w:rPr>
          <w:ins w:id="262" w:author="arnaud gasnier" w:date="2018-03-06T10:08:00Z"/>
        </w:rPr>
      </w:pPr>
    </w:p>
    <w:p w14:paraId="4A01E553" w14:textId="77777777" w:rsidR="0063471F" w:rsidRPr="00AF099A" w:rsidRDefault="0063471F" w:rsidP="00AF099A"/>
    <w:p w14:paraId="609D18AD" w14:textId="77777777" w:rsidR="004016BE" w:rsidRPr="00FA2E13" w:rsidRDefault="004016BE" w:rsidP="004016BE">
      <w:pPr>
        <w:pStyle w:val="Heading1"/>
        <w:rPr>
          <w:highlight w:val="yellow"/>
        </w:rPr>
      </w:pPr>
      <w:bookmarkStart w:id="263" w:name="_Hlk506808276"/>
      <w:bookmarkStart w:id="264" w:name="_Toc508095670"/>
      <w:r w:rsidRPr="00FA2E13">
        <w:rPr>
          <w:highlight w:val="yellow"/>
        </w:rPr>
        <w:t>Portfolio page</w:t>
      </w:r>
      <w:bookmarkEnd w:id="264"/>
      <w:r w:rsidRPr="00FA2E13">
        <w:rPr>
          <w:highlight w:val="yellow"/>
        </w:rPr>
        <w:t xml:space="preserve">  </w:t>
      </w:r>
    </w:p>
    <w:p w14:paraId="58D51DCC" w14:textId="77777777" w:rsidR="00FA2E13" w:rsidRDefault="00FA2E13" w:rsidP="00FA2E13">
      <w:pPr>
        <w:pStyle w:val="NormalWeb"/>
        <w:spacing w:before="0" w:beforeAutospacing="0" w:after="0" w:afterAutospacing="0"/>
        <w:rPr>
          <w:highlight w:val="yellow"/>
        </w:rPr>
      </w:pPr>
    </w:p>
    <w:p w14:paraId="05C8898E" w14:textId="2122F6FC" w:rsidR="004016BE" w:rsidRPr="0056579E" w:rsidRDefault="004016BE" w:rsidP="00FA2E13">
      <w:pPr>
        <w:pStyle w:val="NormalWeb"/>
        <w:numPr>
          <w:ilvl w:val="0"/>
          <w:numId w:val="13"/>
        </w:numPr>
        <w:spacing w:before="0" w:beforeAutospacing="0" w:after="0" w:afterAutospacing="0"/>
        <w:rPr>
          <w:highlight w:val="yellow"/>
        </w:rPr>
      </w:pPr>
      <w:r w:rsidRPr="0056579E">
        <w:rPr>
          <w:highlight w:val="yellow"/>
        </w:rPr>
        <w:t>When logging in first time, still going to "Scope" instead of portfolio</w:t>
      </w:r>
    </w:p>
    <w:p w14:paraId="7951C4DB" w14:textId="77777777" w:rsidR="004016BE" w:rsidRDefault="004016BE" w:rsidP="004016BE">
      <w:pPr>
        <w:pStyle w:val="NormalWeb"/>
        <w:spacing w:before="0" w:beforeAutospacing="0" w:after="0" w:afterAutospacing="0"/>
        <w:ind w:left="360"/>
      </w:pPr>
      <w:r w:rsidRPr="0056579E">
        <w:rPr>
          <w:highlight w:val="yellow"/>
        </w:rPr>
        <w:t xml:space="preserve">For example - Munzer002 - temp1234 - only have one project - don't have </w:t>
      </w:r>
      <w:proofErr w:type="gramStart"/>
      <w:r w:rsidRPr="0056579E">
        <w:rPr>
          <w:highlight w:val="yellow"/>
        </w:rPr>
        <w:t>scope  -</w:t>
      </w:r>
      <w:proofErr w:type="gramEnd"/>
      <w:r w:rsidRPr="0056579E">
        <w:rPr>
          <w:highlight w:val="yellow"/>
        </w:rPr>
        <w:t xml:space="preserve"> should go directly to "Portfolio" tab</w:t>
      </w:r>
    </w:p>
    <w:bookmarkEnd w:id="263"/>
    <w:p w14:paraId="50F9EF35" w14:textId="77777777" w:rsidR="004016BE" w:rsidRDefault="004016BE" w:rsidP="004016BE">
      <w:pPr>
        <w:pStyle w:val="NormalWeb"/>
        <w:spacing w:before="0" w:beforeAutospacing="0" w:after="0" w:afterAutospacing="0"/>
      </w:pPr>
    </w:p>
    <w:p w14:paraId="1F5AA297" w14:textId="2941C489" w:rsidR="004016BE" w:rsidDel="00DA5DAD" w:rsidRDefault="004016BE" w:rsidP="00FA2E13">
      <w:pPr>
        <w:pStyle w:val="NormalWeb"/>
        <w:numPr>
          <w:ilvl w:val="0"/>
          <w:numId w:val="13"/>
        </w:numPr>
        <w:spacing w:before="0" w:beforeAutospacing="0" w:after="0" w:afterAutospacing="0"/>
        <w:rPr>
          <w:del w:id="265" w:author="arnaud gasnier" w:date="2018-03-02T12:46:00Z"/>
        </w:rPr>
      </w:pPr>
      <w:del w:id="266" w:author="arnaud gasnier" w:date="2018-03-02T12:46:00Z">
        <w:r w:rsidDel="00DA5DAD">
          <w:delText>Order of Categories in right view on Portfolio tab should be the category order</w:delText>
        </w:r>
        <w:r w:rsidR="00150316" w:rsidDel="00DA5DAD">
          <w:delText xml:space="preserve"> as specified on categories tab</w:delText>
        </w:r>
        <w:r w:rsidDel="00DA5DAD">
          <w:delText xml:space="preserve">. </w:delText>
        </w:r>
        <w:r w:rsidR="00150316" w:rsidDel="00DA5DAD">
          <w:delText>–</w:delText>
        </w:r>
        <w:r w:rsidDel="00DA5DAD">
          <w:delText xml:space="preserve"> </w:delText>
        </w:r>
        <w:r w:rsidR="00150316" w:rsidDel="00DA5DAD">
          <w:delText>Should be the s</w:delText>
        </w:r>
        <w:r w:rsidDel="00DA5DAD">
          <w:delText>ame as current IP</w:delText>
        </w:r>
      </w:del>
    </w:p>
    <w:p w14:paraId="7D82D391" w14:textId="4B78EE0F" w:rsidR="009952F3" w:rsidDel="00DA5DAD" w:rsidRDefault="009952F3" w:rsidP="004016BE">
      <w:pPr>
        <w:pStyle w:val="NormalWeb"/>
        <w:spacing w:before="0" w:beforeAutospacing="0" w:after="0" w:afterAutospacing="0"/>
        <w:rPr>
          <w:del w:id="267" w:author="arnaud gasnier" w:date="2018-03-02T12:46:00Z"/>
        </w:rPr>
      </w:pPr>
      <w:del w:id="268" w:author="arnaud gasnier" w:date="2018-03-02T12:46:00Z">
        <w:r w:rsidDel="00DA5DAD">
          <w:delText>19 Feb: implemented – to be checked by Marc</w:delText>
        </w:r>
      </w:del>
    </w:p>
    <w:p w14:paraId="0684CAF5" w14:textId="7AE80F6F" w:rsidR="00EB6137" w:rsidDel="00DA5DAD" w:rsidRDefault="00EB6137" w:rsidP="004016BE">
      <w:pPr>
        <w:pStyle w:val="NormalWeb"/>
        <w:spacing w:before="0" w:beforeAutospacing="0" w:after="0" w:afterAutospacing="0"/>
        <w:rPr>
          <w:del w:id="269" w:author="arnaud gasnier" w:date="2018-03-02T12:46:00Z"/>
        </w:rPr>
      </w:pPr>
      <w:del w:id="270" w:author="arnaud gasnier" w:date="2018-03-02T12:46:00Z">
        <w:r w:rsidDel="00DA5DAD">
          <w:delText xml:space="preserve">2 march </w:delText>
        </w:r>
        <w:r w:rsidR="00DA5DAD" w:rsidDel="00DA5DAD">
          <w:delText>implemented</w:delText>
        </w:r>
      </w:del>
    </w:p>
    <w:p w14:paraId="731C48A1" w14:textId="77777777" w:rsidR="004016BE" w:rsidRDefault="004016BE" w:rsidP="004016BE">
      <w:pPr>
        <w:pStyle w:val="NormalWeb"/>
        <w:spacing w:before="0" w:beforeAutospacing="0" w:after="0" w:afterAutospacing="0"/>
      </w:pPr>
      <w:r>
        <w:t> </w:t>
      </w:r>
    </w:p>
    <w:p w14:paraId="1F1B3729" w14:textId="3DFF24DA" w:rsidR="004016BE" w:rsidRDefault="00FA2E13" w:rsidP="004016BE">
      <w:pPr>
        <w:pStyle w:val="NormalWeb"/>
        <w:spacing w:before="0" w:beforeAutospacing="0" w:after="0" w:afterAutospacing="0"/>
      </w:pPr>
      <w:bookmarkStart w:id="271" w:name="_Hlk506808289"/>
      <w:r>
        <w:rPr>
          <w:highlight w:val="yellow"/>
        </w:rPr>
        <w:t xml:space="preserve">c) </w:t>
      </w:r>
      <w:r w:rsidR="004016BE" w:rsidRPr="0056579E">
        <w:rPr>
          <w:highlight w:val="yellow"/>
        </w:rPr>
        <w:t>Delete family button doesn't seem to work?</w:t>
      </w:r>
    </w:p>
    <w:p w14:paraId="721FDE4F" w14:textId="77777777" w:rsidR="004016BE" w:rsidRDefault="004016BE" w:rsidP="004016BE">
      <w:pPr>
        <w:pStyle w:val="NormalWeb"/>
        <w:spacing w:before="0" w:beforeAutospacing="0" w:after="0" w:afterAutospacing="0"/>
      </w:pPr>
    </w:p>
    <w:p w14:paraId="4BA0624D" w14:textId="55A5D4C4" w:rsidR="004016BE" w:rsidRDefault="00FA2E13" w:rsidP="004016BE">
      <w:pPr>
        <w:pStyle w:val="NormalWeb"/>
        <w:spacing w:before="0" w:beforeAutospacing="0" w:after="0" w:afterAutospacing="0"/>
      </w:pPr>
      <w:r>
        <w:rPr>
          <w:highlight w:val="yellow"/>
        </w:rPr>
        <w:t xml:space="preserve">d) </w:t>
      </w:r>
      <w:r w:rsidR="004016BE" w:rsidRPr="0056579E">
        <w:rPr>
          <w:highlight w:val="yellow"/>
        </w:rPr>
        <w:t>Re New button: Remove line (see below</w:t>
      </w:r>
      <w:r w:rsidR="004016BE">
        <w:t>)</w:t>
      </w:r>
    </w:p>
    <w:p w14:paraId="62E80980" w14:textId="77777777" w:rsidR="004016BE" w:rsidRDefault="004016BE" w:rsidP="004016BE">
      <w:pPr>
        <w:pStyle w:val="NormalWeb"/>
        <w:spacing w:before="0" w:beforeAutospacing="0" w:after="0" w:afterAutospacing="0"/>
      </w:pPr>
    </w:p>
    <w:p w14:paraId="7AC1520E" w14:textId="77777777" w:rsidR="004016BE" w:rsidRDefault="004016BE" w:rsidP="004016BE">
      <w:pPr>
        <w:pStyle w:val="NormalWeb"/>
        <w:spacing w:before="0" w:beforeAutospacing="0" w:after="0" w:afterAutospacing="0"/>
      </w:pPr>
      <w:r>
        <w:rPr>
          <w:noProof/>
          <w:lang w:val="en-US" w:eastAsia="en-US"/>
        </w:rPr>
        <w:drawing>
          <wp:inline distT="0" distB="0" distL="0" distR="0" wp14:anchorId="0A7966D8" wp14:editId="6E6B2FAD">
            <wp:extent cx="30480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2047875"/>
                    </a:xfrm>
                    <a:prstGeom prst="rect">
                      <a:avLst/>
                    </a:prstGeom>
                  </pic:spPr>
                </pic:pic>
              </a:graphicData>
            </a:graphic>
          </wp:inline>
        </w:drawing>
      </w:r>
    </w:p>
    <w:p w14:paraId="6575EC21" w14:textId="77777777" w:rsidR="004016BE" w:rsidRPr="004016BE" w:rsidRDefault="004016BE" w:rsidP="004016BE"/>
    <w:p w14:paraId="77F0905E" w14:textId="77777777" w:rsidR="00C95509" w:rsidRDefault="00C95509" w:rsidP="00C95509"/>
    <w:p w14:paraId="54F0425A" w14:textId="51281089" w:rsidR="009952F3" w:rsidDel="0063471F" w:rsidRDefault="00FA2E13" w:rsidP="004016BE">
      <w:pPr>
        <w:pStyle w:val="NormalWeb"/>
        <w:spacing w:before="0" w:beforeAutospacing="0" w:after="0" w:afterAutospacing="0"/>
        <w:rPr>
          <w:del w:id="272" w:author="arnaud gasnier" w:date="2018-03-06T10:09:00Z"/>
        </w:rPr>
      </w:pPr>
      <w:del w:id="273" w:author="arnaud gasnier" w:date="2018-03-06T10:09:00Z">
        <w:r w:rsidDel="0063471F">
          <w:rPr>
            <w:highlight w:val="yellow"/>
          </w:rPr>
          <w:lastRenderedPageBreak/>
          <w:delText xml:space="preserve">e) </w:delText>
        </w:r>
        <w:r w:rsidR="004016BE" w:rsidRPr="0056579E" w:rsidDel="0063471F">
          <w:rPr>
            <w:highlight w:val="yellow"/>
          </w:rPr>
          <w:delText xml:space="preserve">Left top corner image not showing in template </w:delText>
        </w:r>
        <w:r w:rsidR="00425967" w:rsidDel="0063471F">
          <w:fldChar w:fldCharType="begin"/>
        </w:r>
        <w:r w:rsidR="00425967" w:rsidDel="0063471F">
          <w:delInstrText xml:space="preserve"> HYPERLINK "http://myip.gipc.eu" </w:delInstrText>
        </w:r>
        <w:r w:rsidR="00425967" w:rsidDel="0063471F">
          <w:fldChar w:fldCharType="separate"/>
        </w:r>
        <w:r w:rsidR="004016BE" w:rsidRPr="0056579E" w:rsidDel="0063471F">
          <w:rPr>
            <w:rStyle w:val="Hyperlink"/>
            <w:highlight w:val="yellow"/>
          </w:rPr>
          <w:delText>myip.gipc.eu</w:delText>
        </w:r>
        <w:r w:rsidR="00425967" w:rsidDel="0063471F">
          <w:rPr>
            <w:rStyle w:val="Hyperlink"/>
            <w:highlight w:val="yellow"/>
          </w:rPr>
          <w:fldChar w:fldCharType="end"/>
        </w:r>
        <w:r w:rsidR="004016BE" w:rsidRPr="0056579E" w:rsidDel="0063471F">
          <w:rPr>
            <w:highlight w:val="yellow"/>
          </w:rPr>
          <w:delText xml:space="preserve"> ; see below</w:delText>
        </w:r>
        <w:r w:rsidR="00150316" w:rsidRPr="0056579E" w:rsidDel="0063471F">
          <w:rPr>
            <w:highlight w:val="yellow"/>
          </w:rPr>
          <w:delText>. Maybe general problem with all custom pages?</w:delText>
        </w:r>
        <w:r w:rsidR="009952F3" w:rsidRPr="00FA2E13" w:rsidDel="0063471F">
          <w:rPr>
            <w:highlight w:val="yellow"/>
          </w:rPr>
          <w:delText>Action for Infovinity: will explain to Marc by email</w:delText>
        </w:r>
      </w:del>
    </w:p>
    <w:p w14:paraId="511B3ED5" w14:textId="64972E9E" w:rsidR="007F5228" w:rsidDel="0063471F" w:rsidRDefault="007F5228" w:rsidP="004016BE">
      <w:pPr>
        <w:pStyle w:val="NormalWeb"/>
        <w:spacing w:before="0" w:beforeAutospacing="0" w:after="0" w:afterAutospacing="0"/>
        <w:rPr>
          <w:del w:id="274" w:author="arnaud gasnier" w:date="2018-03-06T10:09:00Z"/>
        </w:rPr>
      </w:pPr>
      <w:del w:id="275" w:author="arnaud gasnier" w:date="2018-03-06T10:09:00Z">
        <w:r w:rsidDel="0063471F">
          <w:delText>MM – Is fixed. MM problem</w:delText>
        </w:r>
      </w:del>
    </w:p>
    <w:p w14:paraId="2C7DDDDD" w14:textId="16E44ACD" w:rsidR="004016BE" w:rsidDel="0063471F" w:rsidRDefault="004016BE" w:rsidP="00C95509">
      <w:pPr>
        <w:rPr>
          <w:del w:id="276" w:author="arnaud gasnier" w:date="2018-03-06T10:09:00Z"/>
        </w:rPr>
      </w:pPr>
    </w:p>
    <w:p w14:paraId="73B539DA" w14:textId="3B3FD94B" w:rsidR="004016BE" w:rsidDel="0063471F" w:rsidRDefault="004016BE" w:rsidP="00C95509">
      <w:pPr>
        <w:rPr>
          <w:del w:id="277" w:author="arnaud gasnier" w:date="2018-03-06T10:09:00Z"/>
        </w:rPr>
      </w:pPr>
      <w:del w:id="278" w:author="arnaud gasnier" w:date="2018-03-06T10:09:00Z">
        <w:r w:rsidDel="0063471F">
          <w:rPr>
            <w:noProof/>
            <w:lang w:val="en-US" w:eastAsia="en-US"/>
          </w:rPr>
          <w:drawing>
            <wp:inline distT="0" distB="0" distL="0" distR="0" wp14:anchorId="2110FD6E" wp14:editId="23D728EC">
              <wp:extent cx="37338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352550"/>
                      </a:xfrm>
                      <a:prstGeom prst="rect">
                        <a:avLst/>
                      </a:prstGeom>
                    </pic:spPr>
                  </pic:pic>
                </a:graphicData>
              </a:graphic>
            </wp:inline>
          </w:drawing>
        </w:r>
        <w:bookmarkEnd w:id="271"/>
      </w:del>
    </w:p>
    <w:p w14:paraId="3734E002" w14:textId="028289F1" w:rsidR="00214064" w:rsidRDefault="00214064" w:rsidP="00C95509"/>
    <w:p w14:paraId="64F29487" w14:textId="4938DECE" w:rsidR="00214064" w:rsidRDefault="00214064" w:rsidP="00C95509"/>
    <w:p w14:paraId="25C85490" w14:textId="1160D5FB" w:rsidR="00214064" w:rsidRDefault="00214064" w:rsidP="00C95509"/>
    <w:p w14:paraId="36A4A7F9" w14:textId="77777777" w:rsidR="003C30DD" w:rsidRDefault="003C30DD" w:rsidP="003C30DD">
      <w:pPr>
        <w:pStyle w:val="Heading1"/>
      </w:pPr>
      <w:bookmarkStart w:id="279" w:name="_Toc508095671"/>
      <w:r>
        <w:t>Notes</w:t>
      </w:r>
      <w:bookmarkEnd w:id="279"/>
      <w:r>
        <w:t xml:space="preserve"> </w:t>
      </w:r>
    </w:p>
    <w:p w14:paraId="4AFDC477" w14:textId="78A6EB7A" w:rsidR="00214064" w:rsidRDefault="00214064" w:rsidP="003C30DD">
      <w:pPr>
        <w:pStyle w:val="Heading2"/>
      </w:pPr>
      <w:bookmarkStart w:id="280" w:name="_Toc508095672"/>
      <w:r>
        <w:t>Database structure</w:t>
      </w:r>
      <w:bookmarkEnd w:id="280"/>
    </w:p>
    <w:p w14:paraId="5A28B8A9" w14:textId="2D4D1B2A" w:rsidR="00214064" w:rsidRDefault="00214064" w:rsidP="00C95509">
      <w:proofErr w:type="spellStart"/>
      <w:r>
        <w:t>Dips_betaserver</w:t>
      </w:r>
      <w:proofErr w:type="spellEnd"/>
      <w:r>
        <w:t xml:space="preserve"> and </w:t>
      </w:r>
      <w:proofErr w:type="spellStart"/>
      <w:r>
        <w:t>dips_betaclient</w:t>
      </w:r>
      <w:proofErr w:type="spellEnd"/>
      <w:r>
        <w:t xml:space="preserve"> = v1.2</w:t>
      </w:r>
    </w:p>
    <w:p w14:paraId="56CD6386" w14:textId="179129E9" w:rsidR="00214064" w:rsidRDefault="00214064" w:rsidP="00C95509">
      <w:proofErr w:type="spellStart"/>
      <w:r>
        <w:t>Dips_client</w:t>
      </w:r>
      <w:proofErr w:type="spellEnd"/>
      <w:r>
        <w:t xml:space="preserve"> and </w:t>
      </w:r>
      <w:proofErr w:type="spellStart"/>
      <w:r>
        <w:t>dips_server</w:t>
      </w:r>
      <w:proofErr w:type="spellEnd"/>
      <w:r>
        <w:t xml:space="preserve"> = v1 (first version)</w:t>
      </w:r>
    </w:p>
    <w:p w14:paraId="7C4FA21E" w14:textId="0217F4DA" w:rsidR="00214064" w:rsidRDefault="00214064" w:rsidP="00C95509">
      <w:r>
        <w:rPr>
          <w:noProof/>
          <w:lang w:val="en-US" w:eastAsia="en-US"/>
        </w:rPr>
        <w:drawing>
          <wp:inline distT="0" distB="0" distL="0" distR="0" wp14:anchorId="241998DA" wp14:editId="0509A356">
            <wp:extent cx="31623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2600325"/>
                    </a:xfrm>
                    <a:prstGeom prst="rect">
                      <a:avLst/>
                    </a:prstGeom>
                  </pic:spPr>
                </pic:pic>
              </a:graphicData>
            </a:graphic>
          </wp:inline>
        </w:drawing>
      </w:r>
    </w:p>
    <w:p w14:paraId="6C18F375" w14:textId="3938E5A6" w:rsidR="00214064" w:rsidRDefault="00214064" w:rsidP="00C95509"/>
    <w:p w14:paraId="75694509" w14:textId="77777777" w:rsidR="00214064" w:rsidRDefault="00214064" w:rsidP="00C95509">
      <w:r>
        <w:t xml:space="preserve">Data located at </w:t>
      </w:r>
    </w:p>
    <w:p w14:paraId="3963D73A" w14:textId="77777777" w:rsidR="00EC42D0" w:rsidRDefault="00214064" w:rsidP="00C95509">
      <w:r>
        <w:rPr>
          <w:noProof/>
          <w:lang w:val="en-US" w:eastAsia="en-US"/>
        </w:rPr>
        <w:drawing>
          <wp:inline distT="0" distB="0" distL="0" distR="0" wp14:anchorId="4B88A548" wp14:editId="5439AA46">
            <wp:extent cx="28956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514350"/>
                    </a:xfrm>
                    <a:prstGeom prst="rect">
                      <a:avLst/>
                    </a:prstGeom>
                  </pic:spPr>
                </pic:pic>
              </a:graphicData>
            </a:graphic>
          </wp:inline>
        </w:drawing>
      </w:r>
    </w:p>
    <w:p w14:paraId="42611183" w14:textId="77777777" w:rsidR="00EC42D0" w:rsidRDefault="00EC42D0" w:rsidP="00C95509"/>
    <w:p w14:paraId="56CEDE7B" w14:textId="7CA87023" w:rsidR="00214064" w:rsidRDefault="00EC42D0" w:rsidP="00C95509">
      <w:r>
        <w:t xml:space="preserve">For normal accounts: Images saved at project level </w:t>
      </w:r>
      <w:r w:rsidR="00214064">
        <w:t xml:space="preserve"> </w:t>
      </w:r>
    </w:p>
    <w:p w14:paraId="1F049668" w14:textId="10C819FA" w:rsidR="00214064" w:rsidRPr="00C95509" w:rsidRDefault="00214064" w:rsidP="00C95509">
      <w:r>
        <w:rPr>
          <w:noProof/>
          <w:lang w:val="en-US" w:eastAsia="en-US"/>
        </w:rPr>
        <w:lastRenderedPageBreak/>
        <w:drawing>
          <wp:inline distT="0" distB="0" distL="0" distR="0" wp14:anchorId="67995014" wp14:editId="7FA1FB4F">
            <wp:extent cx="4095750" cy="799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7991475"/>
                    </a:xfrm>
                    <a:prstGeom prst="rect">
                      <a:avLst/>
                    </a:prstGeom>
                  </pic:spPr>
                </pic:pic>
              </a:graphicData>
            </a:graphic>
          </wp:inline>
        </w:drawing>
      </w:r>
    </w:p>
    <w:sectPr w:rsidR="00214064" w:rsidRPr="00C9550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EB9D6" w14:textId="77777777" w:rsidR="006937BA" w:rsidRDefault="006937BA" w:rsidP="00FE235A">
      <w:r>
        <w:separator/>
      </w:r>
    </w:p>
  </w:endnote>
  <w:endnote w:type="continuationSeparator" w:id="0">
    <w:p w14:paraId="434200D4" w14:textId="77777777" w:rsidR="006937BA" w:rsidRDefault="006937BA" w:rsidP="00FE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16CE5" w14:textId="77777777" w:rsidR="006937BA" w:rsidRDefault="006937BA" w:rsidP="00FE235A">
      <w:r>
        <w:separator/>
      </w:r>
    </w:p>
  </w:footnote>
  <w:footnote w:type="continuationSeparator" w:id="0">
    <w:p w14:paraId="620E3155" w14:textId="77777777" w:rsidR="006937BA" w:rsidRDefault="006937BA" w:rsidP="00FE2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F89CC" w14:textId="3EEAA0AC" w:rsidR="00425967" w:rsidRDefault="00425967" w:rsidP="00FE235A">
    <w:pPr>
      <w:pStyle w:val="PlainText"/>
      <w:spacing w:before="0" w:beforeAutospacing="0" w:after="120" w:afterAutospacing="0"/>
    </w:pPr>
    <w:r>
      <w:t>DIPS v1.2 debug list</w:t>
    </w:r>
    <w:r>
      <w:tab/>
    </w:r>
    <w:r>
      <w:tab/>
    </w:r>
    <w:r>
      <w:tab/>
    </w:r>
    <w:r>
      <w:tab/>
    </w:r>
    <w:r>
      <w:tab/>
    </w:r>
    <w:r>
      <w:tab/>
    </w:r>
    <w:r>
      <w:tab/>
      <w:t xml:space="preserve">status </w:t>
    </w:r>
    <w:ins w:id="281" w:author="Marc Münzer" w:date="2018-03-05T22:31:00Z">
      <w:del w:id="282" w:author="arnaud gasnier" w:date="2018-03-06T10:15:00Z">
        <w:r w:rsidDel="0063471F">
          <w:delText>5</w:delText>
        </w:r>
      </w:del>
    </w:ins>
    <w:ins w:id="283" w:author="arnaud gasnier" w:date="2018-03-06T10:15:00Z">
      <w:r w:rsidR="0063471F">
        <w:t>6</w:t>
      </w:r>
    </w:ins>
    <w:ins w:id="284" w:author="arnaud gasnier" w:date="2018-03-02T12:49:00Z">
      <w:r>
        <w:t xml:space="preserve"> March 2018</w:t>
      </w:r>
    </w:ins>
  </w:p>
  <w:p w14:paraId="170D24F4" w14:textId="77777777" w:rsidR="00425967" w:rsidRDefault="00425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025"/>
    <w:multiLevelType w:val="multilevel"/>
    <w:tmpl w:val="529CB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400C6"/>
    <w:multiLevelType w:val="multilevel"/>
    <w:tmpl w:val="B64AB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C101D"/>
    <w:multiLevelType w:val="hybridMultilevel"/>
    <w:tmpl w:val="8EE0BD82"/>
    <w:lvl w:ilvl="0" w:tplc="6E4CC3D6">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15466A"/>
    <w:multiLevelType w:val="hybridMultilevel"/>
    <w:tmpl w:val="4FE0D678"/>
    <w:lvl w:ilvl="0" w:tplc="FAA412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D4714"/>
    <w:multiLevelType w:val="multilevel"/>
    <w:tmpl w:val="0130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92D14"/>
    <w:multiLevelType w:val="hybridMultilevel"/>
    <w:tmpl w:val="32A071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66B20C3"/>
    <w:multiLevelType w:val="multilevel"/>
    <w:tmpl w:val="04464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95C92"/>
    <w:multiLevelType w:val="hybridMultilevel"/>
    <w:tmpl w:val="A4E8DF06"/>
    <w:lvl w:ilvl="0" w:tplc="0A9A399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955BC0"/>
    <w:multiLevelType w:val="hybridMultilevel"/>
    <w:tmpl w:val="9C4EDB02"/>
    <w:lvl w:ilvl="0" w:tplc="AFB09070">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43BC5873"/>
    <w:multiLevelType w:val="hybridMultilevel"/>
    <w:tmpl w:val="ED8CB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9018F7"/>
    <w:multiLevelType w:val="multilevel"/>
    <w:tmpl w:val="BF9E8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F3D27"/>
    <w:multiLevelType w:val="hybridMultilevel"/>
    <w:tmpl w:val="0D6A13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6957DE"/>
    <w:multiLevelType w:val="hybridMultilevel"/>
    <w:tmpl w:val="24BA802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F851F1"/>
    <w:multiLevelType w:val="multilevel"/>
    <w:tmpl w:val="995A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70154"/>
    <w:multiLevelType w:val="hybridMultilevel"/>
    <w:tmpl w:val="D6C4C1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03721A"/>
    <w:multiLevelType w:val="hybridMultilevel"/>
    <w:tmpl w:val="46603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961B73"/>
    <w:multiLevelType w:val="hybridMultilevel"/>
    <w:tmpl w:val="3EE0A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AD5296"/>
    <w:multiLevelType w:val="hybridMultilevel"/>
    <w:tmpl w:val="8842C722"/>
    <w:lvl w:ilvl="0" w:tplc="DD3CC1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BA2F98"/>
    <w:multiLevelType w:val="hybridMultilevel"/>
    <w:tmpl w:val="16A06414"/>
    <w:lvl w:ilvl="0" w:tplc="31F85FA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7913B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6"/>
  </w:num>
  <w:num w:numId="3">
    <w:abstractNumId w:val="19"/>
  </w:num>
  <w:num w:numId="4">
    <w:abstractNumId w:val="8"/>
  </w:num>
  <w:num w:numId="5">
    <w:abstractNumId w:val="18"/>
  </w:num>
  <w:num w:numId="6">
    <w:abstractNumId w:val="16"/>
  </w:num>
  <w:num w:numId="7">
    <w:abstractNumId w:val="9"/>
  </w:num>
  <w:num w:numId="8">
    <w:abstractNumId w:val="11"/>
  </w:num>
  <w:num w:numId="9">
    <w:abstractNumId w:val="5"/>
  </w:num>
  <w:num w:numId="10">
    <w:abstractNumId w:val="1"/>
  </w:num>
  <w:num w:numId="11">
    <w:abstractNumId w:val="4"/>
  </w:num>
  <w:num w:numId="12">
    <w:abstractNumId w:val="15"/>
  </w:num>
  <w:num w:numId="13">
    <w:abstractNumId w:val="12"/>
  </w:num>
  <w:num w:numId="14">
    <w:abstractNumId w:val="17"/>
  </w:num>
  <w:num w:numId="15">
    <w:abstractNumId w:val="3"/>
  </w:num>
  <w:num w:numId="16">
    <w:abstractNumId w:val="7"/>
  </w:num>
  <w:num w:numId="17">
    <w:abstractNumId w:val="0"/>
  </w:num>
  <w:num w:numId="18">
    <w:abstractNumId w:val="13"/>
  </w:num>
  <w:num w:numId="19">
    <w:abstractNumId w:val="2"/>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aud gasnier">
    <w15:presenceInfo w15:providerId="Windows Live" w15:userId="b1c6bd2db34d8826"/>
  </w15:person>
  <w15:person w15:author="Marc Münzer">
    <w15:presenceInfo w15:providerId="None" w15:userId="Marc Mün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001"/>
    <w:rsid w:val="00030A0F"/>
    <w:rsid w:val="000346DB"/>
    <w:rsid w:val="00090145"/>
    <w:rsid w:val="000914B8"/>
    <w:rsid w:val="000C3EA9"/>
    <w:rsid w:val="000E32C3"/>
    <w:rsid w:val="000F78C6"/>
    <w:rsid w:val="00150316"/>
    <w:rsid w:val="001622B2"/>
    <w:rsid w:val="00175DDB"/>
    <w:rsid w:val="00191822"/>
    <w:rsid w:val="001A16B5"/>
    <w:rsid w:val="001E2624"/>
    <w:rsid w:val="00214064"/>
    <w:rsid w:val="0026434D"/>
    <w:rsid w:val="002666C3"/>
    <w:rsid w:val="00270981"/>
    <w:rsid w:val="00277437"/>
    <w:rsid w:val="002A5D72"/>
    <w:rsid w:val="002D6ACE"/>
    <w:rsid w:val="002F2F7E"/>
    <w:rsid w:val="00304272"/>
    <w:rsid w:val="003227E4"/>
    <w:rsid w:val="00363EBC"/>
    <w:rsid w:val="003C21B5"/>
    <w:rsid w:val="003C30DD"/>
    <w:rsid w:val="004016BE"/>
    <w:rsid w:val="00425967"/>
    <w:rsid w:val="00497588"/>
    <w:rsid w:val="004C2C3E"/>
    <w:rsid w:val="004C38CF"/>
    <w:rsid w:val="004D0676"/>
    <w:rsid w:val="00512EE2"/>
    <w:rsid w:val="005246C8"/>
    <w:rsid w:val="0056579E"/>
    <w:rsid w:val="0056767A"/>
    <w:rsid w:val="00580001"/>
    <w:rsid w:val="0058144A"/>
    <w:rsid w:val="005A3C03"/>
    <w:rsid w:val="005C14AF"/>
    <w:rsid w:val="00630906"/>
    <w:rsid w:val="0063471F"/>
    <w:rsid w:val="00674A12"/>
    <w:rsid w:val="00692302"/>
    <w:rsid w:val="006937BA"/>
    <w:rsid w:val="006E1725"/>
    <w:rsid w:val="006F68C7"/>
    <w:rsid w:val="006F7A01"/>
    <w:rsid w:val="00710FAE"/>
    <w:rsid w:val="0075610D"/>
    <w:rsid w:val="007704C6"/>
    <w:rsid w:val="00770F4F"/>
    <w:rsid w:val="00785606"/>
    <w:rsid w:val="007C0211"/>
    <w:rsid w:val="007C29C8"/>
    <w:rsid w:val="007E0EDC"/>
    <w:rsid w:val="007F5228"/>
    <w:rsid w:val="00827804"/>
    <w:rsid w:val="00850522"/>
    <w:rsid w:val="0085414C"/>
    <w:rsid w:val="0086019A"/>
    <w:rsid w:val="00865EA1"/>
    <w:rsid w:val="00873347"/>
    <w:rsid w:val="008973C3"/>
    <w:rsid w:val="008A0394"/>
    <w:rsid w:val="008A3990"/>
    <w:rsid w:val="008B1769"/>
    <w:rsid w:val="008D3E7A"/>
    <w:rsid w:val="008F7764"/>
    <w:rsid w:val="00962BBA"/>
    <w:rsid w:val="009952F3"/>
    <w:rsid w:val="009961CF"/>
    <w:rsid w:val="009C1D74"/>
    <w:rsid w:val="009C493B"/>
    <w:rsid w:val="009D31C3"/>
    <w:rsid w:val="009E11F3"/>
    <w:rsid w:val="009F216B"/>
    <w:rsid w:val="009F6B8D"/>
    <w:rsid w:val="00A200BC"/>
    <w:rsid w:val="00A466D5"/>
    <w:rsid w:val="00A567D7"/>
    <w:rsid w:val="00A6765F"/>
    <w:rsid w:val="00A805E3"/>
    <w:rsid w:val="00AC68FC"/>
    <w:rsid w:val="00AF099A"/>
    <w:rsid w:val="00AF7409"/>
    <w:rsid w:val="00B267A0"/>
    <w:rsid w:val="00B26D0B"/>
    <w:rsid w:val="00B54A51"/>
    <w:rsid w:val="00B8313C"/>
    <w:rsid w:val="00BA4DED"/>
    <w:rsid w:val="00BD35C0"/>
    <w:rsid w:val="00BE40FC"/>
    <w:rsid w:val="00C1375D"/>
    <w:rsid w:val="00C47BE0"/>
    <w:rsid w:val="00C8230B"/>
    <w:rsid w:val="00C82E37"/>
    <w:rsid w:val="00C95509"/>
    <w:rsid w:val="00CB2F70"/>
    <w:rsid w:val="00CB4449"/>
    <w:rsid w:val="00CC6610"/>
    <w:rsid w:val="00CD5055"/>
    <w:rsid w:val="00CF4EE0"/>
    <w:rsid w:val="00D526F4"/>
    <w:rsid w:val="00D56578"/>
    <w:rsid w:val="00D80E7D"/>
    <w:rsid w:val="00D86430"/>
    <w:rsid w:val="00DA5DAD"/>
    <w:rsid w:val="00DC5DBC"/>
    <w:rsid w:val="00DF05A1"/>
    <w:rsid w:val="00DF64FB"/>
    <w:rsid w:val="00E15A6B"/>
    <w:rsid w:val="00E47E60"/>
    <w:rsid w:val="00E72744"/>
    <w:rsid w:val="00E87E61"/>
    <w:rsid w:val="00E93C2E"/>
    <w:rsid w:val="00E94690"/>
    <w:rsid w:val="00EA2052"/>
    <w:rsid w:val="00EB4E46"/>
    <w:rsid w:val="00EB6137"/>
    <w:rsid w:val="00EC42D0"/>
    <w:rsid w:val="00ED14DD"/>
    <w:rsid w:val="00EE1733"/>
    <w:rsid w:val="00EF0809"/>
    <w:rsid w:val="00EF2433"/>
    <w:rsid w:val="00F0149C"/>
    <w:rsid w:val="00F34FC2"/>
    <w:rsid w:val="00F422CE"/>
    <w:rsid w:val="00F532E1"/>
    <w:rsid w:val="00F61CEE"/>
    <w:rsid w:val="00F6628A"/>
    <w:rsid w:val="00F84641"/>
    <w:rsid w:val="00FA2E13"/>
    <w:rsid w:val="00FD3A77"/>
    <w:rsid w:val="00FE235A"/>
    <w:rsid w:val="00FE6872"/>
    <w:rsid w:val="00FF3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75DA"/>
  <w15:chartTrackingRefBased/>
  <w15:docId w15:val="{069A57EE-A429-4C99-B725-FC458EF2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001"/>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A567D7"/>
    <w:pPr>
      <w:keepNext/>
      <w:keepLines/>
      <w:numPr>
        <w:numId w:val="3"/>
      </w:numPr>
      <w:spacing w:before="240"/>
      <w:outlineLvl w:val="0"/>
    </w:pPr>
    <w:rPr>
      <w:rFonts w:asciiTheme="majorHAnsi" w:eastAsiaTheme="majorEastAsia" w:hAnsiTheme="majorHAnsi" w:cstheme="majorBidi"/>
      <w:b/>
      <w:color w:val="FF6600"/>
      <w:sz w:val="24"/>
      <w:szCs w:val="32"/>
    </w:rPr>
  </w:style>
  <w:style w:type="paragraph" w:styleId="Heading2">
    <w:name w:val="heading 2"/>
    <w:basedOn w:val="Normal"/>
    <w:next w:val="Normal"/>
    <w:link w:val="Heading2Char"/>
    <w:uiPriority w:val="9"/>
    <w:unhideWhenUsed/>
    <w:qFormat/>
    <w:rsid w:val="00A567D7"/>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7D7"/>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67D7"/>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67D7"/>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7D7"/>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67D7"/>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67D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7D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01"/>
    <w:rPr>
      <w:color w:val="0000FF"/>
      <w:u w:val="single"/>
    </w:rPr>
  </w:style>
  <w:style w:type="paragraph" w:styleId="PlainText">
    <w:name w:val="Plain Text"/>
    <w:basedOn w:val="Normal"/>
    <w:link w:val="PlainTextChar"/>
    <w:uiPriority w:val="99"/>
    <w:unhideWhenUsed/>
    <w:rsid w:val="00580001"/>
    <w:pPr>
      <w:spacing w:before="100" w:beforeAutospacing="1" w:after="100" w:afterAutospacing="1"/>
    </w:pPr>
  </w:style>
  <w:style w:type="character" w:customStyle="1" w:styleId="PlainTextChar">
    <w:name w:val="Plain Text Char"/>
    <w:basedOn w:val="DefaultParagraphFont"/>
    <w:link w:val="PlainText"/>
    <w:uiPriority w:val="99"/>
    <w:rsid w:val="00580001"/>
    <w:rPr>
      <w:rFonts w:ascii="Calibri" w:hAnsi="Calibri" w:cs="Calibri"/>
      <w:lang w:eastAsia="en-GB"/>
    </w:rPr>
  </w:style>
  <w:style w:type="character" w:customStyle="1" w:styleId="apple-converted-space">
    <w:name w:val="apple-converted-space"/>
    <w:basedOn w:val="DefaultParagraphFont"/>
    <w:rsid w:val="00580001"/>
  </w:style>
  <w:style w:type="character" w:customStyle="1" w:styleId="Heading1Char">
    <w:name w:val="Heading 1 Char"/>
    <w:basedOn w:val="DefaultParagraphFont"/>
    <w:link w:val="Heading1"/>
    <w:uiPriority w:val="9"/>
    <w:rsid w:val="00A567D7"/>
    <w:rPr>
      <w:rFonts w:asciiTheme="majorHAnsi" w:eastAsiaTheme="majorEastAsia" w:hAnsiTheme="majorHAnsi" w:cstheme="majorBidi"/>
      <w:b/>
      <w:color w:val="FF6600"/>
      <w:sz w:val="24"/>
      <w:szCs w:val="32"/>
      <w:lang w:eastAsia="en-GB"/>
    </w:rPr>
  </w:style>
  <w:style w:type="character" w:customStyle="1" w:styleId="Heading2Char">
    <w:name w:val="Heading 2 Char"/>
    <w:basedOn w:val="DefaultParagraphFont"/>
    <w:link w:val="Heading2"/>
    <w:uiPriority w:val="9"/>
    <w:rsid w:val="00A567D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A567D7"/>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A567D7"/>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A567D7"/>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A567D7"/>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A567D7"/>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A567D7"/>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A567D7"/>
    <w:rPr>
      <w:rFonts w:asciiTheme="majorHAnsi" w:eastAsiaTheme="majorEastAsia" w:hAnsiTheme="majorHAnsi" w:cstheme="majorBidi"/>
      <w:i/>
      <w:iCs/>
      <w:color w:val="272727" w:themeColor="text1" w:themeTint="D8"/>
      <w:sz w:val="21"/>
      <w:szCs w:val="21"/>
      <w:lang w:eastAsia="en-GB"/>
    </w:rPr>
  </w:style>
  <w:style w:type="paragraph" w:styleId="TOCHeading">
    <w:name w:val="TOC Heading"/>
    <w:basedOn w:val="Heading1"/>
    <w:next w:val="Normal"/>
    <w:uiPriority w:val="39"/>
    <w:unhideWhenUsed/>
    <w:qFormat/>
    <w:rsid w:val="00A567D7"/>
    <w:pPr>
      <w:numPr>
        <w:numId w:val="0"/>
      </w:numPr>
      <w:spacing w:line="259" w:lineRule="auto"/>
      <w:outlineLvl w:val="9"/>
    </w:pPr>
    <w:rPr>
      <w:b w:val="0"/>
      <w:color w:val="2F5496" w:themeColor="accent1" w:themeShade="BF"/>
      <w:sz w:val="32"/>
      <w:lang w:val="en-US" w:eastAsia="en-US"/>
    </w:rPr>
  </w:style>
  <w:style w:type="paragraph" w:styleId="TOC1">
    <w:name w:val="toc 1"/>
    <w:basedOn w:val="Normal"/>
    <w:next w:val="Normal"/>
    <w:autoRedefine/>
    <w:uiPriority w:val="39"/>
    <w:unhideWhenUsed/>
    <w:rsid w:val="00A567D7"/>
    <w:pPr>
      <w:spacing w:after="100"/>
    </w:pPr>
  </w:style>
  <w:style w:type="paragraph" w:styleId="TOC2">
    <w:name w:val="toc 2"/>
    <w:basedOn w:val="Normal"/>
    <w:next w:val="Normal"/>
    <w:autoRedefine/>
    <w:uiPriority w:val="39"/>
    <w:unhideWhenUsed/>
    <w:rsid w:val="002A5D72"/>
    <w:pPr>
      <w:spacing w:after="100"/>
      <w:ind w:left="220"/>
    </w:pPr>
  </w:style>
  <w:style w:type="character" w:styleId="FollowedHyperlink">
    <w:name w:val="FollowedHyperlink"/>
    <w:basedOn w:val="DefaultParagraphFont"/>
    <w:uiPriority w:val="99"/>
    <w:semiHidden/>
    <w:unhideWhenUsed/>
    <w:rsid w:val="002A5D72"/>
    <w:rPr>
      <w:color w:val="954F72" w:themeColor="followedHyperlink"/>
      <w:u w:val="single"/>
    </w:rPr>
  </w:style>
  <w:style w:type="paragraph" w:styleId="NormalWeb">
    <w:name w:val="Normal (Web)"/>
    <w:basedOn w:val="Normal"/>
    <w:uiPriority w:val="99"/>
    <w:unhideWhenUsed/>
    <w:rsid w:val="00EF0809"/>
    <w:pPr>
      <w:spacing w:before="100" w:beforeAutospacing="1" w:after="100" w:afterAutospacing="1"/>
    </w:pPr>
  </w:style>
  <w:style w:type="paragraph" w:styleId="ListParagraph">
    <w:name w:val="List Paragraph"/>
    <w:basedOn w:val="Normal"/>
    <w:uiPriority w:val="34"/>
    <w:qFormat/>
    <w:rsid w:val="00873347"/>
    <w:pPr>
      <w:ind w:left="720"/>
      <w:contextualSpacing/>
    </w:pPr>
  </w:style>
  <w:style w:type="table" w:styleId="TableGrid">
    <w:name w:val="Table Grid"/>
    <w:basedOn w:val="TableNormal"/>
    <w:uiPriority w:val="39"/>
    <w:rsid w:val="00D5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3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34D"/>
    <w:rPr>
      <w:rFonts w:ascii="Segoe UI" w:hAnsi="Segoe UI" w:cs="Segoe UI"/>
      <w:sz w:val="18"/>
      <w:szCs w:val="18"/>
      <w:lang w:eastAsia="en-GB"/>
    </w:rPr>
  </w:style>
  <w:style w:type="character" w:styleId="CommentReference">
    <w:name w:val="annotation reference"/>
    <w:basedOn w:val="DefaultParagraphFont"/>
    <w:uiPriority w:val="99"/>
    <w:semiHidden/>
    <w:unhideWhenUsed/>
    <w:rsid w:val="002D6ACE"/>
    <w:rPr>
      <w:sz w:val="16"/>
      <w:szCs w:val="16"/>
    </w:rPr>
  </w:style>
  <w:style w:type="paragraph" w:styleId="CommentText">
    <w:name w:val="annotation text"/>
    <w:basedOn w:val="Normal"/>
    <w:link w:val="CommentTextChar"/>
    <w:uiPriority w:val="99"/>
    <w:semiHidden/>
    <w:unhideWhenUsed/>
    <w:rsid w:val="002D6ACE"/>
    <w:rPr>
      <w:sz w:val="20"/>
      <w:szCs w:val="20"/>
    </w:rPr>
  </w:style>
  <w:style w:type="character" w:customStyle="1" w:styleId="CommentTextChar">
    <w:name w:val="Comment Text Char"/>
    <w:basedOn w:val="DefaultParagraphFont"/>
    <w:link w:val="CommentText"/>
    <w:uiPriority w:val="99"/>
    <w:semiHidden/>
    <w:rsid w:val="002D6AC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D6ACE"/>
    <w:rPr>
      <w:b/>
      <w:bCs/>
    </w:rPr>
  </w:style>
  <w:style w:type="character" w:customStyle="1" w:styleId="CommentSubjectChar">
    <w:name w:val="Comment Subject Char"/>
    <w:basedOn w:val="CommentTextChar"/>
    <w:link w:val="CommentSubject"/>
    <w:uiPriority w:val="99"/>
    <w:semiHidden/>
    <w:rsid w:val="002D6ACE"/>
    <w:rPr>
      <w:rFonts w:ascii="Calibri" w:hAnsi="Calibri" w:cs="Calibri"/>
      <w:b/>
      <w:bCs/>
      <w:sz w:val="20"/>
      <w:szCs w:val="20"/>
      <w:lang w:eastAsia="en-GB"/>
    </w:rPr>
  </w:style>
  <w:style w:type="character" w:customStyle="1" w:styleId="UnresolvedMention1">
    <w:name w:val="Unresolved Mention1"/>
    <w:basedOn w:val="DefaultParagraphFont"/>
    <w:uiPriority w:val="99"/>
    <w:semiHidden/>
    <w:unhideWhenUsed/>
    <w:rsid w:val="008D3E7A"/>
    <w:rPr>
      <w:color w:val="808080"/>
      <w:shd w:val="clear" w:color="auto" w:fill="E6E6E6"/>
    </w:rPr>
  </w:style>
  <w:style w:type="paragraph" w:customStyle="1" w:styleId="m8419907315826077018msoplaintext">
    <w:name w:val="m_8419907315826077018msoplaintext"/>
    <w:basedOn w:val="Normal"/>
    <w:rsid w:val="00191822"/>
    <w:pPr>
      <w:spacing w:before="100" w:beforeAutospacing="1" w:after="100" w:afterAutospacing="1"/>
    </w:pPr>
  </w:style>
  <w:style w:type="paragraph" w:styleId="TOC3">
    <w:name w:val="toc 3"/>
    <w:basedOn w:val="Normal"/>
    <w:next w:val="Normal"/>
    <w:autoRedefine/>
    <w:uiPriority w:val="39"/>
    <w:unhideWhenUsed/>
    <w:rsid w:val="00ED14DD"/>
    <w:pPr>
      <w:spacing w:after="100"/>
      <w:ind w:left="440"/>
    </w:pPr>
  </w:style>
  <w:style w:type="paragraph" w:styleId="Header">
    <w:name w:val="header"/>
    <w:basedOn w:val="Normal"/>
    <w:link w:val="HeaderChar"/>
    <w:uiPriority w:val="99"/>
    <w:unhideWhenUsed/>
    <w:rsid w:val="00FE235A"/>
    <w:pPr>
      <w:tabs>
        <w:tab w:val="center" w:pos="4513"/>
        <w:tab w:val="right" w:pos="9026"/>
      </w:tabs>
    </w:pPr>
  </w:style>
  <w:style w:type="character" w:customStyle="1" w:styleId="HeaderChar">
    <w:name w:val="Header Char"/>
    <w:basedOn w:val="DefaultParagraphFont"/>
    <w:link w:val="Header"/>
    <w:uiPriority w:val="99"/>
    <w:rsid w:val="00FE235A"/>
    <w:rPr>
      <w:rFonts w:ascii="Calibri" w:hAnsi="Calibri" w:cs="Calibri"/>
      <w:lang w:eastAsia="en-GB"/>
    </w:rPr>
  </w:style>
  <w:style w:type="paragraph" w:styleId="Footer">
    <w:name w:val="footer"/>
    <w:basedOn w:val="Normal"/>
    <w:link w:val="FooterChar"/>
    <w:uiPriority w:val="99"/>
    <w:unhideWhenUsed/>
    <w:rsid w:val="00FE235A"/>
    <w:pPr>
      <w:tabs>
        <w:tab w:val="center" w:pos="4513"/>
        <w:tab w:val="right" w:pos="9026"/>
      </w:tabs>
    </w:pPr>
  </w:style>
  <w:style w:type="character" w:customStyle="1" w:styleId="FooterChar">
    <w:name w:val="Footer Char"/>
    <w:basedOn w:val="DefaultParagraphFont"/>
    <w:link w:val="Footer"/>
    <w:uiPriority w:val="99"/>
    <w:rsid w:val="00FE235A"/>
    <w:rPr>
      <w:rFonts w:ascii="Calibri" w:hAnsi="Calibri" w:cs="Calibri"/>
      <w:lang w:eastAsia="en-GB"/>
    </w:rPr>
  </w:style>
  <w:style w:type="character" w:styleId="UnresolvedMention">
    <w:name w:val="Unresolved Mention"/>
    <w:basedOn w:val="DefaultParagraphFont"/>
    <w:uiPriority w:val="99"/>
    <w:semiHidden/>
    <w:unhideWhenUsed/>
    <w:rsid w:val="00175D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6538">
      <w:bodyDiv w:val="1"/>
      <w:marLeft w:val="0"/>
      <w:marRight w:val="0"/>
      <w:marTop w:val="0"/>
      <w:marBottom w:val="0"/>
      <w:divBdr>
        <w:top w:val="none" w:sz="0" w:space="0" w:color="auto"/>
        <w:left w:val="none" w:sz="0" w:space="0" w:color="auto"/>
        <w:bottom w:val="none" w:sz="0" w:space="0" w:color="auto"/>
        <w:right w:val="none" w:sz="0" w:space="0" w:color="auto"/>
      </w:divBdr>
    </w:div>
    <w:div w:id="89158903">
      <w:bodyDiv w:val="1"/>
      <w:marLeft w:val="0"/>
      <w:marRight w:val="0"/>
      <w:marTop w:val="0"/>
      <w:marBottom w:val="0"/>
      <w:divBdr>
        <w:top w:val="none" w:sz="0" w:space="0" w:color="auto"/>
        <w:left w:val="none" w:sz="0" w:space="0" w:color="auto"/>
        <w:bottom w:val="none" w:sz="0" w:space="0" w:color="auto"/>
        <w:right w:val="none" w:sz="0" w:space="0" w:color="auto"/>
      </w:divBdr>
    </w:div>
    <w:div w:id="95561386">
      <w:bodyDiv w:val="1"/>
      <w:marLeft w:val="0"/>
      <w:marRight w:val="0"/>
      <w:marTop w:val="0"/>
      <w:marBottom w:val="0"/>
      <w:divBdr>
        <w:top w:val="none" w:sz="0" w:space="0" w:color="auto"/>
        <w:left w:val="none" w:sz="0" w:space="0" w:color="auto"/>
        <w:bottom w:val="none" w:sz="0" w:space="0" w:color="auto"/>
        <w:right w:val="none" w:sz="0" w:space="0" w:color="auto"/>
      </w:divBdr>
    </w:div>
    <w:div w:id="177430721">
      <w:bodyDiv w:val="1"/>
      <w:marLeft w:val="0"/>
      <w:marRight w:val="0"/>
      <w:marTop w:val="0"/>
      <w:marBottom w:val="0"/>
      <w:divBdr>
        <w:top w:val="none" w:sz="0" w:space="0" w:color="auto"/>
        <w:left w:val="none" w:sz="0" w:space="0" w:color="auto"/>
        <w:bottom w:val="none" w:sz="0" w:space="0" w:color="auto"/>
        <w:right w:val="none" w:sz="0" w:space="0" w:color="auto"/>
      </w:divBdr>
    </w:div>
    <w:div w:id="186064996">
      <w:bodyDiv w:val="1"/>
      <w:marLeft w:val="0"/>
      <w:marRight w:val="0"/>
      <w:marTop w:val="0"/>
      <w:marBottom w:val="0"/>
      <w:divBdr>
        <w:top w:val="none" w:sz="0" w:space="0" w:color="auto"/>
        <w:left w:val="none" w:sz="0" w:space="0" w:color="auto"/>
        <w:bottom w:val="none" w:sz="0" w:space="0" w:color="auto"/>
        <w:right w:val="none" w:sz="0" w:space="0" w:color="auto"/>
      </w:divBdr>
    </w:div>
    <w:div w:id="207843560">
      <w:bodyDiv w:val="1"/>
      <w:marLeft w:val="0"/>
      <w:marRight w:val="0"/>
      <w:marTop w:val="0"/>
      <w:marBottom w:val="0"/>
      <w:divBdr>
        <w:top w:val="none" w:sz="0" w:space="0" w:color="auto"/>
        <w:left w:val="none" w:sz="0" w:space="0" w:color="auto"/>
        <w:bottom w:val="none" w:sz="0" w:space="0" w:color="auto"/>
        <w:right w:val="none" w:sz="0" w:space="0" w:color="auto"/>
      </w:divBdr>
    </w:div>
    <w:div w:id="261455254">
      <w:bodyDiv w:val="1"/>
      <w:marLeft w:val="0"/>
      <w:marRight w:val="0"/>
      <w:marTop w:val="0"/>
      <w:marBottom w:val="0"/>
      <w:divBdr>
        <w:top w:val="none" w:sz="0" w:space="0" w:color="auto"/>
        <w:left w:val="none" w:sz="0" w:space="0" w:color="auto"/>
        <w:bottom w:val="none" w:sz="0" w:space="0" w:color="auto"/>
        <w:right w:val="none" w:sz="0" w:space="0" w:color="auto"/>
      </w:divBdr>
    </w:div>
    <w:div w:id="438767644">
      <w:bodyDiv w:val="1"/>
      <w:marLeft w:val="0"/>
      <w:marRight w:val="0"/>
      <w:marTop w:val="0"/>
      <w:marBottom w:val="0"/>
      <w:divBdr>
        <w:top w:val="none" w:sz="0" w:space="0" w:color="auto"/>
        <w:left w:val="none" w:sz="0" w:space="0" w:color="auto"/>
        <w:bottom w:val="none" w:sz="0" w:space="0" w:color="auto"/>
        <w:right w:val="none" w:sz="0" w:space="0" w:color="auto"/>
      </w:divBdr>
    </w:div>
    <w:div w:id="514996633">
      <w:bodyDiv w:val="1"/>
      <w:marLeft w:val="0"/>
      <w:marRight w:val="0"/>
      <w:marTop w:val="0"/>
      <w:marBottom w:val="0"/>
      <w:divBdr>
        <w:top w:val="none" w:sz="0" w:space="0" w:color="auto"/>
        <w:left w:val="none" w:sz="0" w:space="0" w:color="auto"/>
        <w:bottom w:val="none" w:sz="0" w:space="0" w:color="auto"/>
        <w:right w:val="none" w:sz="0" w:space="0" w:color="auto"/>
      </w:divBdr>
    </w:div>
    <w:div w:id="745567531">
      <w:bodyDiv w:val="1"/>
      <w:marLeft w:val="0"/>
      <w:marRight w:val="0"/>
      <w:marTop w:val="0"/>
      <w:marBottom w:val="0"/>
      <w:divBdr>
        <w:top w:val="none" w:sz="0" w:space="0" w:color="auto"/>
        <w:left w:val="none" w:sz="0" w:space="0" w:color="auto"/>
        <w:bottom w:val="none" w:sz="0" w:space="0" w:color="auto"/>
        <w:right w:val="none" w:sz="0" w:space="0" w:color="auto"/>
      </w:divBdr>
    </w:div>
    <w:div w:id="1110202336">
      <w:bodyDiv w:val="1"/>
      <w:marLeft w:val="0"/>
      <w:marRight w:val="0"/>
      <w:marTop w:val="0"/>
      <w:marBottom w:val="0"/>
      <w:divBdr>
        <w:top w:val="none" w:sz="0" w:space="0" w:color="auto"/>
        <w:left w:val="none" w:sz="0" w:space="0" w:color="auto"/>
        <w:bottom w:val="none" w:sz="0" w:space="0" w:color="auto"/>
        <w:right w:val="none" w:sz="0" w:space="0" w:color="auto"/>
      </w:divBdr>
    </w:div>
    <w:div w:id="1236934767">
      <w:bodyDiv w:val="1"/>
      <w:marLeft w:val="0"/>
      <w:marRight w:val="0"/>
      <w:marTop w:val="0"/>
      <w:marBottom w:val="0"/>
      <w:divBdr>
        <w:top w:val="none" w:sz="0" w:space="0" w:color="auto"/>
        <w:left w:val="none" w:sz="0" w:space="0" w:color="auto"/>
        <w:bottom w:val="none" w:sz="0" w:space="0" w:color="auto"/>
        <w:right w:val="none" w:sz="0" w:space="0" w:color="auto"/>
      </w:divBdr>
    </w:div>
    <w:div w:id="1360735414">
      <w:bodyDiv w:val="1"/>
      <w:marLeft w:val="0"/>
      <w:marRight w:val="0"/>
      <w:marTop w:val="0"/>
      <w:marBottom w:val="0"/>
      <w:divBdr>
        <w:top w:val="none" w:sz="0" w:space="0" w:color="auto"/>
        <w:left w:val="none" w:sz="0" w:space="0" w:color="auto"/>
        <w:bottom w:val="none" w:sz="0" w:space="0" w:color="auto"/>
        <w:right w:val="none" w:sz="0" w:space="0" w:color="auto"/>
      </w:divBdr>
    </w:div>
    <w:div w:id="1441218382">
      <w:bodyDiv w:val="1"/>
      <w:marLeft w:val="0"/>
      <w:marRight w:val="0"/>
      <w:marTop w:val="0"/>
      <w:marBottom w:val="0"/>
      <w:divBdr>
        <w:top w:val="none" w:sz="0" w:space="0" w:color="auto"/>
        <w:left w:val="none" w:sz="0" w:space="0" w:color="auto"/>
        <w:bottom w:val="none" w:sz="0" w:space="0" w:color="auto"/>
        <w:right w:val="none" w:sz="0" w:space="0" w:color="auto"/>
      </w:divBdr>
    </w:div>
    <w:div w:id="1452551839">
      <w:bodyDiv w:val="1"/>
      <w:marLeft w:val="0"/>
      <w:marRight w:val="0"/>
      <w:marTop w:val="0"/>
      <w:marBottom w:val="0"/>
      <w:divBdr>
        <w:top w:val="none" w:sz="0" w:space="0" w:color="auto"/>
        <w:left w:val="none" w:sz="0" w:space="0" w:color="auto"/>
        <w:bottom w:val="none" w:sz="0" w:space="0" w:color="auto"/>
        <w:right w:val="none" w:sz="0" w:space="0" w:color="auto"/>
      </w:divBdr>
    </w:div>
    <w:div w:id="1482890349">
      <w:bodyDiv w:val="1"/>
      <w:marLeft w:val="0"/>
      <w:marRight w:val="0"/>
      <w:marTop w:val="0"/>
      <w:marBottom w:val="0"/>
      <w:divBdr>
        <w:top w:val="none" w:sz="0" w:space="0" w:color="auto"/>
        <w:left w:val="none" w:sz="0" w:space="0" w:color="auto"/>
        <w:bottom w:val="none" w:sz="0" w:space="0" w:color="auto"/>
        <w:right w:val="none" w:sz="0" w:space="0" w:color="auto"/>
      </w:divBdr>
    </w:div>
    <w:div w:id="1482966009">
      <w:bodyDiv w:val="1"/>
      <w:marLeft w:val="0"/>
      <w:marRight w:val="0"/>
      <w:marTop w:val="0"/>
      <w:marBottom w:val="0"/>
      <w:divBdr>
        <w:top w:val="none" w:sz="0" w:space="0" w:color="auto"/>
        <w:left w:val="none" w:sz="0" w:space="0" w:color="auto"/>
        <w:bottom w:val="none" w:sz="0" w:space="0" w:color="auto"/>
        <w:right w:val="none" w:sz="0" w:space="0" w:color="auto"/>
      </w:divBdr>
    </w:div>
    <w:div w:id="1626235042">
      <w:bodyDiv w:val="1"/>
      <w:marLeft w:val="0"/>
      <w:marRight w:val="0"/>
      <w:marTop w:val="0"/>
      <w:marBottom w:val="0"/>
      <w:divBdr>
        <w:top w:val="none" w:sz="0" w:space="0" w:color="auto"/>
        <w:left w:val="none" w:sz="0" w:space="0" w:color="auto"/>
        <w:bottom w:val="none" w:sz="0" w:space="0" w:color="auto"/>
        <w:right w:val="none" w:sz="0" w:space="0" w:color="auto"/>
      </w:divBdr>
    </w:div>
    <w:div w:id="1719814388">
      <w:bodyDiv w:val="1"/>
      <w:marLeft w:val="0"/>
      <w:marRight w:val="0"/>
      <w:marTop w:val="0"/>
      <w:marBottom w:val="0"/>
      <w:divBdr>
        <w:top w:val="none" w:sz="0" w:space="0" w:color="auto"/>
        <w:left w:val="none" w:sz="0" w:space="0" w:color="auto"/>
        <w:bottom w:val="none" w:sz="0" w:space="0" w:color="auto"/>
        <w:right w:val="none" w:sz="0" w:space="0" w:color="auto"/>
      </w:divBdr>
    </w:div>
    <w:div w:id="1730302584">
      <w:bodyDiv w:val="1"/>
      <w:marLeft w:val="0"/>
      <w:marRight w:val="0"/>
      <w:marTop w:val="0"/>
      <w:marBottom w:val="0"/>
      <w:divBdr>
        <w:top w:val="none" w:sz="0" w:space="0" w:color="auto"/>
        <w:left w:val="none" w:sz="0" w:space="0" w:color="auto"/>
        <w:bottom w:val="none" w:sz="0" w:space="0" w:color="auto"/>
        <w:right w:val="none" w:sz="0" w:space="0" w:color="auto"/>
      </w:divBdr>
    </w:div>
    <w:div w:id="1756199538">
      <w:bodyDiv w:val="1"/>
      <w:marLeft w:val="0"/>
      <w:marRight w:val="0"/>
      <w:marTop w:val="0"/>
      <w:marBottom w:val="0"/>
      <w:divBdr>
        <w:top w:val="none" w:sz="0" w:space="0" w:color="auto"/>
        <w:left w:val="none" w:sz="0" w:space="0" w:color="auto"/>
        <w:bottom w:val="none" w:sz="0" w:space="0" w:color="auto"/>
        <w:right w:val="none" w:sz="0" w:space="0" w:color="auto"/>
      </w:divBdr>
    </w:div>
    <w:div w:id="1762754302">
      <w:bodyDiv w:val="1"/>
      <w:marLeft w:val="0"/>
      <w:marRight w:val="0"/>
      <w:marTop w:val="0"/>
      <w:marBottom w:val="0"/>
      <w:divBdr>
        <w:top w:val="none" w:sz="0" w:space="0" w:color="auto"/>
        <w:left w:val="none" w:sz="0" w:space="0" w:color="auto"/>
        <w:bottom w:val="none" w:sz="0" w:space="0" w:color="auto"/>
        <w:right w:val="none" w:sz="0" w:space="0" w:color="auto"/>
      </w:divBdr>
    </w:div>
    <w:div w:id="1784959244">
      <w:bodyDiv w:val="1"/>
      <w:marLeft w:val="0"/>
      <w:marRight w:val="0"/>
      <w:marTop w:val="0"/>
      <w:marBottom w:val="0"/>
      <w:divBdr>
        <w:top w:val="none" w:sz="0" w:space="0" w:color="auto"/>
        <w:left w:val="none" w:sz="0" w:space="0" w:color="auto"/>
        <w:bottom w:val="none" w:sz="0" w:space="0" w:color="auto"/>
        <w:right w:val="none" w:sz="0" w:space="0" w:color="auto"/>
      </w:divBdr>
    </w:div>
    <w:div w:id="1894344188">
      <w:bodyDiv w:val="1"/>
      <w:marLeft w:val="0"/>
      <w:marRight w:val="0"/>
      <w:marTop w:val="0"/>
      <w:marBottom w:val="0"/>
      <w:divBdr>
        <w:top w:val="none" w:sz="0" w:space="0" w:color="auto"/>
        <w:left w:val="none" w:sz="0" w:space="0" w:color="auto"/>
        <w:bottom w:val="none" w:sz="0" w:space="0" w:color="auto"/>
        <w:right w:val="none" w:sz="0" w:space="0" w:color="auto"/>
      </w:divBdr>
    </w:div>
    <w:div w:id="1990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atentopolis.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96564-6F7F-483E-9B8C-96FFC00F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gasnier</dc:creator>
  <cp:keywords/>
  <dc:description/>
  <cp:lastModifiedBy>arnaud gasnier</cp:lastModifiedBy>
  <cp:revision>3</cp:revision>
  <dcterms:created xsi:type="dcterms:W3CDTF">2018-03-06T09:30:00Z</dcterms:created>
  <dcterms:modified xsi:type="dcterms:W3CDTF">2018-03-06T09:31:00Z</dcterms:modified>
</cp:coreProperties>
</file>